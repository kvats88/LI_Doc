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5DD90" w14:textId="77777777" w:rsidR="00E66AE3" w:rsidRDefault="006525C8">
      <w:pPr>
        <w:pStyle w:val="Title"/>
        <w:spacing w:line="273" w:lineRule="auto"/>
        <w:jc w:val="center"/>
        <w:rPr>
          <w:rFonts w:ascii="Source Sans Pro SemiBold" w:eastAsia="Source Sans Pro SemiBold" w:hAnsi="Source Sans Pro SemiBold" w:cs="Source Sans Pro SemiBold"/>
        </w:rPr>
      </w:pPr>
      <w:bookmarkStart w:id="0" w:name="_hmogsghmufas" w:colFirst="0" w:colLast="0"/>
      <w:bookmarkEnd w:id="0"/>
      <w:r>
        <w:t>Token Introspection</w:t>
      </w:r>
    </w:p>
    <w:p w14:paraId="0481C88A" w14:textId="77777777" w:rsidR="00E66AE3" w:rsidRDefault="006525C8">
      <w:pPr>
        <w:pStyle w:val="Subtitle"/>
        <w:spacing w:line="273" w:lineRule="auto"/>
        <w:jc w:val="center"/>
        <w:rPr>
          <w:rFonts w:ascii="Source Sans Pro" w:eastAsia="Source Sans Pro" w:hAnsi="Source Sans Pro" w:cs="Source Sans Pro"/>
        </w:rPr>
      </w:pPr>
      <w:bookmarkStart w:id="1" w:name="_xdrpfp2z8k6c" w:colFirst="0" w:colLast="0"/>
      <w:bookmarkEnd w:id="1"/>
      <w:r>
        <w:t>03/19/2020</w:t>
      </w:r>
    </w:p>
    <w:p w14:paraId="4DF85B8D" w14:textId="4B0C339B" w:rsidR="00EA41E7" w:rsidRDefault="00EA41E7">
      <w:pPr>
        <w:pStyle w:val="Heading1"/>
        <w:spacing w:line="273" w:lineRule="auto"/>
        <w:rPr>
          <w:ins w:id="2" w:author="Srikumar Sadasivam" w:date="2022-02-21T12:38:00Z"/>
          <w:rFonts w:ascii="Source Sans Pro SemiBold" w:eastAsia="Source Sans Pro SemiBold" w:hAnsi="Source Sans Pro SemiBold" w:cs="Source Sans Pro SemiBold"/>
          <w:color w:val="0077B5"/>
        </w:rPr>
      </w:pPr>
      <w:bookmarkStart w:id="3" w:name="_islv727qq5qs" w:colFirst="0" w:colLast="0"/>
      <w:bookmarkEnd w:id="3"/>
      <w:ins w:id="4" w:author="Srikumar Sadasivam" w:date="2022-02-21T12:37:00Z">
        <w:r>
          <w:rPr>
            <w:rFonts w:ascii="Source Sans Pro SemiBold" w:eastAsia="Source Sans Pro SemiBold" w:hAnsi="Source Sans Pro SemiBold" w:cs="Source Sans Pro SemiBold"/>
            <w:color w:val="0077B5"/>
          </w:rPr>
          <w:t>TO</w:t>
        </w:r>
      </w:ins>
      <w:ins w:id="5" w:author="Srikumar Sadasivam" w:date="2022-02-21T12:38:00Z">
        <w:r>
          <w:rPr>
            <w:rFonts w:ascii="Source Sans Pro SemiBold" w:eastAsia="Source Sans Pro SemiBold" w:hAnsi="Source Sans Pro SemiBold" w:cs="Source Sans Pro SemiBold"/>
            <w:color w:val="0077B5"/>
          </w:rPr>
          <w:t>C:</w:t>
        </w:r>
      </w:ins>
    </w:p>
    <w:p w14:paraId="2E248FAF" w14:textId="1DB150B6" w:rsidR="00EA41E7" w:rsidRDefault="00EA41E7" w:rsidP="00EA41E7">
      <w:pPr>
        <w:pStyle w:val="ListParagraph"/>
        <w:numPr>
          <w:ilvl w:val="0"/>
          <w:numId w:val="4"/>
        </w:numPr>
        <w:rPr>
          <w:ins w:id="6" w:author="Srikumar Sadasivam" w:date="2022-02-21T12:38:00Z"/>
        </w:rPr>
      </w:pPr>
      <w:ins w:id="7" w:author="Srikumar Sadasivam" w:date="2022-02-21T12:38:00Z">
        <w:r>
          <w:t>Introduction</w:t>
        </w:r>
      </w:ins>
    </w:p>
    <w:p w14:paraId="367218E1" w14:textId="568E6FB3" w:rsidR="00EA41E7" w:rsidRDefault="00EA41E7" w:rsidP="00EA41E7">
      <w:pPr>
        <w:pStyle w:val="ListParagraph"/>
        <w:numPr>
          <w:ilvl w:val="0"/>
          <w:numId w:val="4"/>
        </w:numPr>
        <w:rPr>
          <w:ins w:id="8" w:author="Srikumar Sadasivam" w:date="2022-02-21T12:38:00Z"/>
        </w:rPr>
      </w:pPr>
      <w:ins w:id="9" w:author="Srikumar Sadasivam" w:date="2022-02-21T12:38:00Z">
        <w:r>
          <w:t>Problem Statement explaining core issues of users</w:t>
        </w:r>
      </w:ins>
    </w:p>
    <w:p w14:paraId="4F4202ED" w14:textId="77D7867B" w:rsidR="00EA41E7" w:rsidRDefault="00EA41E7" w:rsidP="00EA41E7">
      <w:pPr>
        <w:pStyle w:val="ListParagraph"/>
        <w:numPr>
          <w:ilvl w:val="0"/>
          <w:numId w:val="4"/>
        </w:numPr>
        <w:rPr>
          <w:ins w:id="10" w:author="Srikumar Sadasivam" w:date="2022-02-21T12:39:00Z"/>
        </w:rPr>
      </w:pPr>
      <w:ins w:id="11" w:author="Srikumar Sadasivam" w:date="2022-02-21T12:38:00Z">
        <w:r>
          <w:t>Audience analysis and use cases. For example, ne</w:t>
        </w:r>
      </w:ins>
      <w:ins w:id="12" w:author="Srikumar Sadasivam" w:date="2022-02-21T12:39:00Z">
        <w:r>
          <w:t>w user scenario and advanced user scenario</w:t>
        </w:r>
      </w:ins>
      <w:ins w:id="13" w:author="Srikumar Sadasivam" w:date="2022-02-21T12:42:00Z">
        <w:r>
          <w:t xml:space="preserve">. Can include a visual representation of information </w:t>
        </w:r>
      </w:ins>
    </w:p>
    <w:p w14:paraId="470C1737" w14:textId="7C0693A6" w:rsidR="00EA41E7" w:rsidRDefault="00EA41E7" w:rsidP="00EA41E7">
      <w:pPr>
        <w:pStyle w:val="ListParagraph"/>
        <w:numPr>
          <w:ilvl w:val="0"/>
          <w:numId w:val="4"/>
        </w:numPr>
        <w:rPr>
          <w:ins w:id="14" w:author="Srikumar Sadasivam" w:date="2022-02-21T12:39:00Z"/>
        </w:rPr>
      </w:pPr>
      <w:ins w:id="15" w:author="Srikumar Sadasivam" w:date="2022-02-21T12:39:00Z">
        <w:r>
          <w:t xml:space="preserve">Approach or </w:t>
        </w:r>
        <w:proofErr w:type="gramStart"/>
        <w:r>
          <w:t>How</w:t>
        </w:r>
        <w:proofErr w:type="gramEnd"/>
        <w:r>
          <w:t xml:space="preserve"> to resolve the problem?</w:t>
        </w:r>
      </w:ins>
      <w:ins w:id="16" w:author="Srikumar Sadasivam" w:date="2022-02-21T12:42:00Z">
        <w:r>
          <w:t xml:space="preserve"> Can include problem specific workflows</w:t>
        </w:r>
      </w:ins>
    </w:p>
    <w:p w14:paraId="75F80A17" w14:textId="54905F46" w:rsidR="00EA41E7" w:rsidRDefault="00EA41E7" w:rsidP="00EA41E7">
      <w:pPr>
        <w:pStyle w:val="ListParagraph"/>
        <w:numPr>
          <w:ilvl w:val="0"/>
          <w:numId w:val="4"/>
        </w:numPr>
        <w:rPr>
          <w:ins w:id="17" w:author="Srikumar Sadasivam" w:date="2022-02-21T12:39:00Z"/>
        </w:rPr>
      </w:pPr>
      <w:ins w:id="18" w:author="Srikumar Sadasivam" w:date="2022-02-21T12:39:00Z">
        <w:r>
          <w:t xml:space="preserve">APIs </w:t>
        </w:r>
      </w:ins>
    </w:p>
    <w:p w14:paraId="41A3EEB9" w14:textId="29D47127" w:rsidR="00EA41E7" w:rsidRDefault="00EA41E7" w:rsidP="00EA41E7">
      <w:pPr>
        <w:pStyle w:val="ListParagraph"/>
        <w:numPr>
          <w:ilvl w:val="1"/>
          <w:numId w:val="4"/>
        </w:numPr>
        <w:rPr>
          <w:ins w:id="19" w:author="Srikumar Sadasivam" w:date="2022-02-21T12:40:00Z"/>
        </w:rPr>
      </w:pPr>
      <w:ins w:id="20" w:author="Srikumar Sadasivam" w:date="2022-02-21T12:39:00Z">
        <w:r>
          <w:t>Explain the API usage</w:t>
        </w:r>
      </w:ins>
    </w:p>
    <w:p w14:paraId="5605B56A" w14:textId="3C10F761" w:rsidR="00EA41E7" w:rsidRDefault="00EA41E7" w:rsidP="00EA41E7">
      <w:pPr>
        <w:pStyle w:val="ListParagraph"/>
        <w:numPr>
          <w:ilvl w:val="1"/>
          <w:numId w:val="4"/>
        </w:numPr>
        <w:rPr>
          <w:ins w:id="21" w:author="Srikumar Sadasivam" w:date="2022-02-21T12:40:00Z"/>
        </w:rPr>
      </w:pPr>
      <w:ins w:id="22" w:author="Srikumar Sadasivam" w:date="2022-02-21T12:40:00Z">
        <w:r>
          <w:t>Include the steps to execute</w:t>
        </w:r>
      </w:ins>
    </w:p>
    <w:p w14:paraId="1416E7AD" w14:textId="55BEE92C" w:rsidR="00EA41E7" w:rsidRDefault="00EA41E7" w:rsidP="00EA41E7">
      <w:pPr>
        <w:pStyle w:val="ListParagraph"/>
        <w:numPr>
          <w:ilvl w:val="1"/>
          <w:numId w:val="4"/>
        </w:numPr>
        <w:rPr>
          <w:ins w:id="23" w:author="Srikumar Sadasivam" w:date="2022-02-21T12:40:00Z"/>
        </w:rPr>
      </w:pPr>
      <w:ins w:id="24" w:author="Srikumar Sadasivam" w:date="2022-02-21T12:40:00Z">
        <w:r>
          <w:t>Explain the method</w:t>
        </w:r>
      </w:ins>
    </w:p>
    <w:p w14:paraId="1E067947" w14:textId="06622366" w:rsidR="00EA41E7" w:rsidRDefault="00EA41E7" w:rsidP="00EA41E7">
      <w:pPr>
        <w:pStyle w:val="ListParagraph"/>
        <w:numPr>
          <w:ilvl w:val="1"/>
          <w:numId w:val="4"/>
        </w:numPr>
        <w:rPr>
          <w:ins w:id="25" w:author="Srikumar Sadasivam" w:date="2022-02-21T12:40:00Z"/>
        </w:rPr>
      </w:pPr>
      <w:ins w:id="26" w:author="Srikumar Sadasivam" w:date="2022-02-21T12:40:00Z">
        <w:r>
          <w:t xml:space="preserve">Tabulate the parameters </w:t>
        </w:r>
      </w:ins>
      <w:ins w:id="27" w:author="Srikumar Sadasivam" w:date="2022-02-21T12:41:00Z">
        <w:r>
          <w:t>and examples</w:t>
        </w:r>
      </w:ins>
    </w:p>
    <w:p w14:paraId="09654E39" w14:textId="4F5FC6F7" w:rsidR="00EA41E7" w:rsidRDefault="00EA41E7" w:rsidP="00EA41E7">
      <w:pPr>
        <w:pStyle w:val="ListParagraph"/>
        <w:numPr>
          <w:ilvl w:val="1"/>
          <w:numId w:val="4"/>
        </w:numPr>
        <w:rPr>
          <w:ins w:id="28" w:author="Srikumar Sadasivam" w:date="2022-02-21T12:41:00Z"/>
        </w:rPr>
      </w:pPr>
      <w:ins w:id="29" w:author="Srikumar Sadasivam" w:date="2022-02-21T12:41:00Z">
        <w:r>
          <w:t>Document the response and show samples</w:t>
        </w:r>
      </w:ins>
    </w:p>
    <w:p w14:paraId="2860C67A" w14:textId="140A1986" w:rsidR="00EA41E7" w:rsidRPr="00EA41E7" w:rsidRDefault="00EA41E7" w:rsidP="00EA41E7">
      <w:pPr>
        <w:pStyle w:val="ListParagraph"/>
        <w:numPr>
          <w:ilvl w:val="0"/>
          <w:numId w:val="4"/>
        </w:numPr>
        <w:rPr>
          <w:ins w:id="30" w:author="Srikumar Sadasivam" w:date="2022-02-21T12:37:00Z"/>
          <w:rPrChange w:id="31" w:author="Srikumar Sadasivam" w:date="2022-02-21T12:38:00Z">
            <w:rPr>
              <w:ins w:id="32" w:author="Srikumar Sadasivam" w:date="2022-02-21T12:37:00Z"/>
              <w:rFonts w:ascii="Source Sans Pro SemiBold" w:eastAsia="Source Sans Pro SemiBold" w:hAnsi="Source Sans Pro SemiBold" w:cs="Source Sans Pro SemiBold"/>
              <w:color w:val="0077B5"/>
            </w:rPr>
          </w:rPrChange>
        </w:rPr>
        <w:pPrChange w:id="33" w:author="Srikumar Sadasivam" w:date="2022-02-21T12:41:00Z">
          <w:pPr>
            <w:pStyle w:val="Heading1"/>
            <w:spacing w:line="273" w:lineRule="auto"/>
          </w:pPr>
        </w:pPrChange>
      </w:pPr>
      <w:ins w:id="34" w:author="Srikumar Sadasivam" w:date="2022-02-21T12:41:00Z">
        <w:r>
          <w:t xml:space="preserve">Reference materials if any </w:t>
        </w:r>
      </w:ins>
    </w:p>
    <w:p w14:paraId="01F706D7" w14:textId="768B02D3" w:rsidR="00E66AE3" w:rsidRDefault="006525C8">
      <w:pPr>
        <w:pStyle w:val="Heading1"/>
        <w:spacing w:line="273" w:lineRule="auto"/>
        <w:rPr>
          <w:rFonts w:ascii="Source Sans Pro SemiBold" w:eastAsia="Source Sans Pro SemiBold" w:hAnsi="Source Sans Pro SemiBold" w:cs="Source Sans Pro SemiBold"/>
          <w:color w:val="0077B5"/>
        </w:rPr>
      </w:pPr>
      <w:r>
        <w:rPr>
          <w:rFonts w:ascii="Source Sans Pro SemiBold" w:eastAsia="Source Sans Pro SemiBold" w:hAnsi="Source Sans Pro SemiBold" w:cs="Source Sans Pro SemiBold"/>
          <w:color w:val="0077B5"/>
        </w:rPr>
        <w:t>Abstract</w:t>
      </w:r>
      <w:ins w:id="35" w:author="Srikumar Sadasivam" w:date="2022-02-21T12:27:00Z">
        <w:r w:rsidR="0073515B">
          <w:rPr>
            <w:rFonts w:ascii="Source Sans Pro SemiBold" w:eastAsia="Source Sans Pro SemiBold" w:hAnsi="Source Sans Pro SemiBold" w:cs="Source Sans Pro SemiBold"/>
            <w:color w:val="0077B5"/>
          </w:rPr>
          <w:t xml:space="preserve"> – Start with p</w:t>
        </w:r>
      </w:ins>
      <w:ins w:id="36" w:author="Srikumar Sadasivam" w:date="2022-02-21T12:28:00Z">
        <w:r w:rsidR="0073515B">
          <w:rPr>
            <w:rFonts w:ascii="Source Sans Pro SemiBold" w:eastAsia="Source Sans Pro SemiBold" w:hAnsi="Source Sans Pro SemiBold" w:cs="Source Sans Pro SemiBold"/>
            <w:color w:val="0077B5"/>
          </w:rPr>
          <w:t>rob</w:t>
        </w:r>
      </w:ins>
      <w:ins w:id="37" w:author="Srikumar Sadasivam" w:date="2022-02-21T12:36:00Z">
        <w:r w:rsidR="0073515B">
          <w:rPr>
            <w:rFonts w:ascii="Source Sans Pro SemiBold" w:eastAsia="Source Sans Pro SemiBold" w:hAnsi="Source Sans Pro SemiBold" w:cs="Source Sans Pro SemiBold"/>
            <w:color w:val="0077B5"/>
          </w:rPr>
          <w:t xml:space="preserve">lem statement </w:t>
        </w:r>
      </w:ins>
    </w:p>
    <w:p w14:paraId="7CCE1C20" w14:textId="77777777" w:rsidR="00E66AE3" w:rsidRDefault="006525C8">
      <w:pPr>
        <w:spacing w:before="120" w:line="273" w:lineRule="auto"/>
        <w:rPr>
          <w:sz w:val="20"/>
          <w:szCs w:val="20"/>
        </w:rPr>
      </w:pPr>
      <w:r>
        <w:rPr>
          <w:rFonts w:ascii="Source Sans Pro" w:eastAsia="Source Sans Pro" w:hAnsi="Source Sans Pro" w:cs="Source Sans Pro"/>
        </w:rPr>
        <w:t>G</w:t>
      </w:r>
      <w:r>
        <w:rPr>
          <w:rFonts w:ascii="Source Sans Pro" w:eastAsia="Source Sans Pro" w:hAnsi="Source Sans Pro" w:cs="Source Sans Pro"/>
        </w:rPr>
        <w:t xml:space="preserve">iven an access/refresh token, valid partners should have a way to </w:t>
      </w:r>
      <w:proofErr w:type="gramStart"/>
      <w:r>
        <w:rPr>
          <w:rFonts w:ascii="Source Sans Pro" w:eastAsia="Source Sans Pro" w:hAnsi="Source Sans Pro" w:cs="Source Sans Pro"/>
        </w:rPr>
        <w:t>fetch  metadata</w:t>
      </w:r>
      <w:proofErr w:type="gramEnd"/>
      <w:r>
        <w:rPr>
          <w:rFonts w:ascii="Source Sans Pro" w:eastAsia="Source Sans Pro" w:hAnsi="Source Sans Pro" w:cs="Source Sans Pro"/>
        </w:rPr>
        <w:t xml:space="preserve"> information</w:t>
      </w:r>
      <w:r>
        <w:rPr>
          <w:rFonts w:ascii="Source Sans Pro" w:eastAsia="Source Sans Pro" w:hAnsi="Source Sans Pro" w:cs="Source Sans Pro"/>
        </w:rPr>
        <w:t xml:space="preserve"> about the token. Implementation proposed in this document is based on the </w:t>
      </w:r>
      <w:proofErr w:type="gramStart"/>
      <w:r>
        <w:rPr>
          <w:rFonts w:ascii="Source Sans Pro" w:eastAsia="Source Sans Pro" w:hAnsi="Source Sans Pro" w:cs="Source Sans Pro"/>
        </w:rPr>
        <w:t>IETF  RFC</w:t>
      </w:r>
      <w:proofErr w:type="gramEnd"/>
      <w:r>
        <w:rPr>
          <w:rFonts w:ascii="Source Sans Pro" w:eastAsia="Source Sans Pro" w:hAnsi="Source Sans Pro" w:cs="Source Sans Pro"/>
        </w:rPr>
        <w:t xml:space="preserve"> for Token Introspection: </w:t>
      </w:r>
      <w:hyperlink r:id="rId5">
        <w:r>
          <w:rPr>
            <w:rFonts w:ascii="Source Sans Pro" w:eastAsia="Source Sans Pro" w:hAnsi="Source Sans Pro" w:cs="Source Sans Pro"/>
            <w:b/>
            <w:color w:val="1155CC"/>
            <w:u w:val="single"/>
          </w:rPr>
          <w:t>https://tools.ietf.org/html/rfc7662</w:t>
        </w:r>
      </w:hyperlink>
      <w:r>
        <w:rPr>
          <w:rFonts w:ascii="Source Sans Pro" w:eastAsia="Source Sans Pro" w:hAnsi="Source Sans Pro" w:cs="Source Sans Pro"/>
          <w:b/>
        </w:rPr>
        <w:t xml:space="preserve"> </w:t>
      </w:r>
    </w:p>
    <w:p w14:paraId="0A19F669" w14:textId="77777777" w:rsidR="00E66AE3" w:rsidRDefault="006525C8">
      <w:pPr>
        <w:pStyle w:val="Heading1"/>
        <w:spacing w:line="273" w:lineRule="auto"/>
        <w:rPr>
          <w:rFonts w:ascii="Source Sans Pro SemiBold" w:eastAsia="Source Sans Pro SemiBold" w:hAnsi="Source Sans Pro SemiBold" w:cs="Source Sans Pro SemiBold"/>
          <w:color w:val="0077B5"/>
        </w:rPr>
      </w:pPr>
      <w:bookmarkStart w:id="38" w:name="_v30wa0b4684q" w:colFirst="0" w:colLast="0"/>
      <w:bookmarkEnd w:id="38"/>
      <w:r>
        <w:rPr>
          <w:rFonts w:ascii="Source Sans Pro SemiBold" w:eastAsia="Source Sans Pro SemiBold" w:hAnsi="Source Sans Pro SemiBold" w:cs="Source Sans Pro SemiBold"/>
          <w:color w:val="0077B5"/>
        </w:rPr>
        <w:t>Motivation</w:t>
      </w:r>
    </w:p>
    <w:p w14:paraId="210ECB3A" w14:textId="77777777" w:rsidR="00E66AE3" w:rsidRDefault="006525C8">
      <w:pPr>
        <w:spacing w:before="120" w:line="273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Partners often reach out partner engineers </w:t>
      </w:r>
      <w:r>
        <w:rPr>
          <w:rFonts w:ascii="Source Sans Pro" w:eastAsia="Source Sans Pro" w:hAnsi="Source Sans Pro" w:cs="Source Sans Pro"/>
        </w:rPr>
        <w:t xml:space="preserve">to debug failing API calls due to permissions issues as </w:t>
      </w:r>
      <w:proofErr w:type="gramStart"/>
      <w:r>
        <w:rPr>
          <w:rFonts w:ascii="Source Sans Pro" w:eastAsia="Source Sans Pro" w:hAnsi="Source Sans Pro" w:cs="Source Sans Pro"/>
        </w:rPr>
        <w:t>partners  don’t</w:t>
      </w:r>
      <w:proofErr w:type="gramEnd"/>
      <w:r>
        <w:rPr>
          <w:rFonts w:ascii="Source Sans Pro" w:eastAsia="Source Sans Pro" w:hAnsi="Source Sans Pro" w:cs="Source Sans Pro"/>
        </w:rPr>
        <w:t xml:space="preserve"> have token introspection endpoints to find out what scopes are associated with an access token. Token introspection endpoint will also be useful if partners need to programmatically ge</w:t>
      </w:r>
      <w:r>
        <w:rPr>
          <w:rFonts w:ascii="Source Sans Pro" w:eastAsia="Source Sans Pro" w:hAnsi="Source Sans Pro" w:cs="Source Sans Pro"/>
        </w:rPr>
        <w:t xml:space="preserve">nerate access token using refresh token when access token is expired, 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partner can check </w:t>
      </w:r>
      <w:proofErr w:type="gramStart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TTL  to</w:t>
      </w:r>
      <w:proofErr w:type="gramEnd"/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go through the refresh token flow and get a new AT, instead of trying to use an expired access token</w:t>
      </w:r>
      <w:r>
        <w:rPr>
          <w:rFonts w:ascii="Source Sans Pro" w:eastAsia="Source Sans Pro" w:hAnsi="Source Sans Pro" w:cs="Source Sans Pro"/>
        </w:rPr>
        <w:t>.</w:t>
      </w:r>
    </w:p>
    <w:p w14:paraId="4F972292" w14:textId="77777777" w:rsidR="00E66AE3" w:rsidRDefault="006525C8">
      <w:pPr>
        <w:spacing w:before="120" w:line="273" w:lineRule="auto"/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Currently, token introspection endpoint is available in th</w:t>
      </w:r>
      <w:r>
        <w:rPr>
          <w:rFonts w:ascii="Source Sans Pro" w:eastAsia="Source Sans Pro" w:hAnsi="Source Sans Pro" w:cs="Source Sans Pro"/>
        </w:rPr>
        <w:t xml:space="preserve">e </w:t>
      </w:r>
      <w:proofErr w:type="spellStart"/>
      <w:r>
        <w:rPr>
          <w:rFonts w:ascii="Source Sans Pro" w:eastAsia="Source Sans Pro" w:hAnsi="Source Sans Pro" w:cs="Source Sans Pro"/>
        </w:rPr>
        <w:t>Partnerin</w:t>
      </w:r>
      <w:proofErr w:type="spellEnd"/>
      <w:r>
        <w:rPr>
          <w:rFonts w:ascii="Source Sans Pro" w:eastAsia="Source Sans Pro" w:hAnsi="Source Sans Pro" w:cs="Source Sans Pro"/>
        </w:rPr>
        <w:t xml:space="preserve"> tool and by exposing a similar kind of endpoint to partners will help </w:t>
      </w:r>
      <w:proofErr w:type="gramStart"/>
      <w:r>
        <w:rPr>
          <w:rFonts w:ascii="Source Sans Pro" w:eastAsia="Source Sans Pro" w:hAnsi="Source Sans Pro" w:cs="Source Sans Pro"/>
        </w:rPr>
        <w:t>resolve  scope</w:t>
      </w:r>
      <w:proofErr w:type="gramEnd"/>
      <w:r>
        <w:rPr>
          <w:rFonts w:ascii="Source Sans Pro" w:eastAsia="Source Sans Pro" w:hAnsi="Source Sans Pro" w:cs="Source Sans Pro"/>
        </w:rPr>
        <w:t xml:space="preserve"> permissions related issues.</w:t>
      </w:r>
    </w:p>
    <w:p w14:paraId="74162536" w14:textId="77777777" w:rsidR="00E66AE3" w:rsidRDefault="006525C8">
      <w:pPr>
        <w:pStyle w:val="Heading1"/>
        <w:spacing w:line="273" w:lineRule="auto"/>
        <w:rPr>
          <w:rFonts w:ascii="Source Sans Pro SemiBold" w:eastAsia="Source Sans Pro SemiBold" w:hAnsi="Source Sans Pro SemiBold" w:cs="Source Sans Pro SemiBold"/>
          <w:color w:val="0077B5"/>
        </w:rPr>
      </w:pPr>
      <w:bookmarkStart w:id="39" w:name="_od48xlqywpwr" w:colFirst="0" w:colLast="0"/>
      <w:bookmarkEnd w:id="39"/>
      <w:r>
        <w:rPr>
          <w:rFonts w:ascii="Source Sans Pro SemiBold" w:eastAsia="Source Sans Pro SemiBold" w:hAnsi="Source Sans Pro SemiBold" w:cs="Source Sans Pro SemiBold"/>
          <w:color w:val="0077B5"/>
        </w:rPr>
        <w:t>Problem Statement</w:t>
      </w:r>
    </w:p>
    <w:p w14:paraId="109E7138" w14:textId="77777777" w:rsidR="00E66AE3" w:rsidRDefault="006525C8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Partners do not have the ability to look up metadata about a token like what permissions have been granted, token</w:t>
      </w:r>
      <w:r>
        <w:rPr>
          <w:rFonts w:ascii="Source Sans Pro" w:eastAsia="Source Sans Pro" w:hAnsi="Source Sans Pro" w:cs="Source Sans Pro"/>
        </w:rPr>
        <w:t xml:space="preserve"> TTL etc. This is a challenge when calls are failing due to permission issues and the </w:t>
      </w:r>
      <w:r>
        <w:rPr>
          <w:rFonts w:ascii="Source Sans Pro" w:eastAsia="Source Sans Pro" w:hAnsi="Source Sans Pro" w:cs="Source Sans Pro"/>
        </w:rPr>
        <w:lastRenderedPageBreak/>
        <w:t>partner doesn’t know what scopes are associated with the token they’re using. It’s also been a challenge during the permissions migration and partners don’t know which to</w:t>
      </w:r>
      <w:r>
        <w:rPr>
          <w:rFonts w:ascii="Source Sans Pro" w:eastAsia="Source Sans Pro" w:hAnsi="Source Sans Pro" w:cs="Source Sans Pro"/>
        </w:rPr>
        <w:t xml:space="preserve">kens are still scoped to old permissions. A token lookup API or UI tool similar to what </w:t>
      </w:r>
      <w:proofErr w:type="spellStart"/>
      <w:r>
        <w:rPr>
          <w:rFonts w:ascii="Source Sans Pro" w:eastAsia="Source Sans Pro" w:hAnsi="Source Sans Pro" w:cs="Source Sans Pro"/>
        </w:rPr>
        <w:t>PartnerIn</w:t>
      </w:r>
      <w:proofErr w:type="spellEnd"/>
      <w:r>
        <w:rPr>
          <w:rFonts w:ascii="Source Sans Pro" w:eastAsia="Source Sans Pro" w:hAnsi="Source Sans Pro" w:cs="Source Sans Pro"/>
        </w:rPr>
        <w:t xml:space="preserve"> has would solve this. </w:t>
      </w:r>
    </w:p>
    <w:p w14:paraId="296A3AB3" w14:textId="77777777" w:rsidR="00E66AE3" w:rsidRDefault="006525C8">
      <w:pPr>
        <w:pStyle w:val="Heading1"/>
        <w:spacing w:line="273" w:lineRule="auto"/>
        <w:rPr>
          <w:rFonts w:ascii="Source Sans Pro SemiBold" w:eastAsia="Source Sans Pro SemiBold" w:hAnsi="Source Sans Pro SemiBold" w:cs="Source Sans Pro SemiBold"/>
          <w:color w:val="0077B5"/>
        </w:rPr>
      </w:pPr>
      <w:bookmarkStart w:id="40" w:name="_2n3h7fb8vj0k" w:colFirst="0" w:colLast="0"/>
      <w:bookmarkEnd w:id="40"/>
      <w:r>
        <w:rPr>
          <w:rFonts w:ascii="Source Sans Pro SemiBold" w:eastAsia="Source Sans Pro SemiBold" w:hAnsi="Source Sans Pro SemiBold" w:cs="Source Sans Pro SemiBold"/>
          <w:color w:val="0077B5"/>
        </w:rPr>
        <w:t>Architecture/Implementation</w:t>
      </w:r>
    </w:p>
    <w:p w14:paraId="6B5AB832" w14:textId="77777777" w:rsidR="00E66AE3" w:rsidRDefault="006525C8">
      <w:pPr>
        <w:rPr>
          <w:rFonts w:ascii="Source Sans Pro" w:eastAsia="Source Sans Pro" w:hAnsi="Source Sans Pro" w:cs="Source Sans Pro"/>
          <w:highlight w:val="white"/>
        </w:rPr>
      </w:pPr>
      <w:r>
        <w:rPr>
          <w:rFonts w:ascii="Source Sans Pro" w:eastAsia="Source Sans Pro" w:hAnsi="Source Sans Pro" w:cs="Source Sans Pro"/>
        </w:rPr>
        <w:t xml:space="preserve">Given an access/refresh token, return metadata information. This is required both in </w:t>
      </w:r>
      <w:proofErr w:type="spellStart"/>
      <w:r>
        <w:rPr>
          <w:rFonts w:ascii="Source Sans Pro" w:eastAsia="Source Sans Pro" w:hAnsi="Source Sans Pro" w:cs="Source Sans Pro"/>
        </w:rPr>
        <w:t>RestliGateway</w:t>
      </w:r>
      <w:proofErr w:type="spellEnd"/>
      <w:r>
        <w:rPr>
          <w:rFonts w:ascii="Source Sans Pro" w:eastAsia="Source Sans Pro" w:hAnsi="Source Sans Pro" w:cs="Source Sans Pro"/>
        </w:rPr>
        <w:t xml:space="preserve"> and </w:t>
      </w:r>
      <w:proofErr w:type="spellStart"/>
      <w:r>
        <w:rPr>
          <w:rFonts w:ascii="Source Sans Pro" w:eastAsia="Source Sans Pro" w:hAnsi="Source Sans Pro" w:cs="Source Sans Pro"/>
        </w:rPr>
        <w:t>Grap</w:t>
      </w:r>
      <w:r>
        <w:rPr>
          <w:rFonts w:ascii="Source Sans Pro" w:eastAsia="Source Sans Pro" w:hAnsi="Source Sans Pro" w:cs="Source Sans Pro"/>
        </w:rPr>
        <w:t>hQLGateway</w:t>
      </w:r>
      <w:proofErr w:type="spellEnd"/>
      <w:r>
        <w:rPr>
          <w:rFonts w:ascii="Source Sans Pro" w:eastAsia="Source Sans Pro" w:hAnsi="Source Sans Pro" w:cs="Source Sans Pro"/>
        </w:rPr>
        <w:t>.</w:t>
      </w:r>
    </w:p>
    <w:p w14:paraId="125947D5" w14:textId="77777777" w:rsidR="00E66AE3" w:rsidRDefault="00E66AE3">
      <w:pPr>
        <w:rPr>
          <w:rFonts w:ascii="Source Sans Pro" w:eastAsia="Source Sans Pro" w:hAnsi="Source Sans Pro" w:cs="Source Sans Pro"/>
          <w:highlight w:val="white"/>
        </w:rPr>
      </w:pPr>
    </w:p>
    <w:p w14:paraId="06257EFD" w14:textId="77777777" w:rsidR="00E66AE3" w:rsidRDefault="006525C8">
      <w:pPr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</w:rPr>
        <w:t xml:space="preserve">As per IETF RFC recommendation, </w:t>
      </w:r>
      <w:proofErr w:type="gramStart"/>
      <w:r>
        <w:rPr>
          <w:rFonts w:ascii="Source Sans Pro" w:eastAsia="Source Sans Pro" w:hAnsi="Source Sans Pro" w:cs="Source Sans Pro"/>
          <w:highlight w:val="white"/>
        </w:rPr>
        <w:t>The</w:t>
      </w:r>
      <w:proofErr w:type="gramEnd"/>
      <w:r>
        <w:rPr>
          <w:rFonts w:ascii="Source Sans Pro" w:eastAsia="Source Sans Pro" w:hAnsi="Source Sans Pro" w:cs="Source Sans Pro"/>
          <w:highlight w:val="white"/>
        </w:rPr>
        <w:t xml:space="preserve"> protected resource calls the introspection endpoint using an HTTP POST request with parameters sent as "application/x-www-form-</w:t>
      </w:r>
      <w:proofErr w:type="spellStart"/>
      <w:r>
        <w:rPr>
          <w:rFonts w:ascii="Source Sans Pro" w:eastAsia="Source Sans Pro" w:hAnsi="Source Sans Pro" w:cs="Source Sans Pro"/>
          <w:highlight w:val="white"/>
        </w:rPr>
        <w:t>urlencoded</w:t>
      </w:r>
      <w:proofErr w:type="spellEnd"/>
      <w:r>
        <w:rPr>
          <w:rFonts w:ascii="Source Sans Pro" w:eastAsia="Source Sans Pro" w:hAnsi="Source Sans Pro" w:cs="Source Sans Pro"/>
          <w:highlight w:val="white"/>
        </w:rPr>
        <w:t>" data.</w:t>
      </w:r>
    </w:p>
    <w:p w14:paraId="678563C2" w14:textId="77777777" w:rsidR="00E66AE3" w:rsidRDefault="006525C8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To prevent token scanning attacks, RFC recommends to provide s</w:t>
      </w:r>
      <w:r>
        <w:rPr>
          <w:rFonts w:ascii="Source Sans Pro" w:eastAsia="Source Sans Pro" w:hAnsi="Source Sans Pro" w:cs="Source Sans Pro"/>
        </w:rPr>
        <w:t>ome form of authorization to access this endpoint, such as client authentication as described in OAuth 2.0 [</w:t>
      </w:r>
      <w:hyperlink r:id="rId6">
        <w:r>
          <w:rPr>
            <w:rFonts w:ascii="Source Sans Pro" w:eastAsia="Source Sans Pro" w:hAnsi="Source Sans Pro" w:cs="Source Sans Pro"/>
            <w:color w:val="1155CC"/>
            <w:u w:val="single"/>
          </w:rPr>
          <w:t>RFC6749</w:t>
        </w:r>
      </w:hyperlink>
      <w:r>
        <w:rPr>
          <w:rFonts w:ascii="Source Sans Pro" w:eastAsia="Source Sans Pro" w:hAnsi="Source Sans Pro" w:cs="Source Sans Pro"/>
        </w:rPr>
        <w:t xml:space="preserve">] or a separate OAuth 2.0 access token such as the bearer token, approach 1 below is using client authentication and approach 2 is using separate </w:t>
      </w:r>
      <w:proofErr w:type="spellStart"/>
      <w:r>
        <w:rPr>
          <w:rFonts w:ascii="Source Sans Pro" w:eastAsia="Source Sans Pro" w:hAnsi="Source Sans Pro" w:cs="Source Sans Pro"/>
        </w:rPr>
        <w:t>Oauth</w:t>
      </w:r>
      <w:proofErr w:type="spellEnd"/>
      <w:r>
        <w:rPr>
          <w:rFonts w:ascii="Source Sans Pro" w:eastAsia="Source Sans Pro" w:hAnsi="Source Sans Pro" w:cs="Source Sans Pro"/>
        </w:rPr>
        <w:t xml:space="preserve"> 2.0 bearer token to access token introspection endpoint.</w:t>
      </w:r>
    </w:p>
    <w:p w14:paraId="0350FDFE" w14:textId="77777777" w:rsidR="00E66AE3" w:rsidRDefault="00E66AE3">
      <w:pPr>
        <w:rPr>
          <w:rFonts w:ascii="Source Sans Pro" w:eastAsia="Source Sans Pro" w:hAnsi="Source Sans Pro" w:cs="Source Sans Pro"/>
        </w:rPr>
      </w:pPr>
    </w:p>
    <w:p w14:paraId="552CBE0F" w14:textId="77777777" w:rsidR="00E66AE3" w:rsidRDefault="006525C8">
      <w:pPr>
        <w:rPr>
          <w:rFonts w:ascii="Source Sans Pro" w:eastAsia="Source Sans Pro" w:hAnsi="Source Sans Pro" w:cs="Source Sans Pro"/>
          <w:b/>
          <w:color w:val="1D1C1D"/>
          <w:highlight w:val="white"/>
        </w:rPr>
      </w:pPr>
      <w:r>
        <w:rPr>
          <w:rFonts w:ascii="Source Sans Pro" w:eastAsia="Source Sans Pro" w:hAnsi="Source Sans Pro" w:cs="Source Sans Pro"/>
          <w:b/>
          <w:color w:val="1D1C1D"/>
          <w:highlight w:val="white"/>
        </w:rPr>
        <w:t xml:space="preserve">Token Introspection for </w:t>
      </w:r>
      <w:proofErr w:type="spellStart"/>
      <w:r>
        <w:rPr>
          <w:rFonts w:ascii="Source Sans Pro" w:eastAsia="Source Sans Pro" w:hAnsi="Source Sans Pro" w:cs="Source Sans Pro"/>
          <w:b/>
          <w:color w:val="1D1C1D"/>
          <w:highlight w:val="white"/>
        </w:rPr>
        <w:t>RestliGateway</w:t>
      </w:r>
      <w:proofErr w:type="spellEnd"/>
      <w:r>
        <w:rPr>
          <w:rFonts w:ascii="Source Sans Pro" w:eastAsia="Source Sans Pro" w:hAnsi="Source Sans Pro" w:cs="Source Sans Pro"/>
          <w:b/>
          <w:color w:val="1D1C1D"/>
          <w:highlight w:val="white"/>
        </w:rPr>
        <w:t xml:space="preserve"> users</w:t>
      </w:r>
    </w:p>
    <w:p w14:paraId="3084158D" w14:textId="77777777" w:rsidR="00E66AE3" w:rsidRDefault="006525C8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  <w:b/>
        </w:rPr>
        <w:t>Fi</w:t>
      </w:r>
      <w:r>
        <w:rPr>
          <w:rFonts w:ascii="Source Sans Pro" w:eastAsia="Source Sans Pro" w:hAnsi="Source Sans Pro" w:cs="Source Sans Pro"/>
          <w:b/>
        </w:rPr>
        <w:t>nalized Approach</w:t>
      </w:r>
      <w:r>
        <w:rPr>
          <w:rFonts w:ascii="Source Sans Pro" w:eastAsia="Source Sans Pro" w:hAnsi="Source Sans Pro" w:cs="Source Sans Pro"/>
        </w:rPr>
        <w:t xml:space="preserve">: </w:t>
      </w:r>
    </w:p>
    <w:p w14:paraId="563B935E" w14:textId="77777777" w:rsidR="00E66AE3" w:rsidRDefault="006525C8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Adding token introspection endpoint in oauth2 authorization server, client can call this endpoint by passing token parameter and passing </w:t>
      </w:r>
      <w:proofErr w:type="spellStart"/>
      <w:r>
        <w:rPr>
          <w:rFonts w:ascii="Source Sans Pro" w:eastAsia="Source Sans Pro" w:hAnsi="Source Sans Pro" w:cs="Source Sans Pro"/>
        </w:rPr>
        <w:t>client_id</w:t>
      </w:r>
      <w:proofErr w:type="spellEnd"/>
      <w:r>
        <w:rPr>
          <w:rFonts w:ascii="Source Sans Pro" w:eastAsia="Source Sans Pro" w:hAnsi="Source Sans Pro" w:cs="Source Sans Pro"/>
        </w:rPr>
        <w:t xml:space="preserve"> and </w:t>
      </w:r>
      <w:proofErr w:type="spellStart"/>
      <w:r>
        <w:rPr>
          <w:rFonts w:ascii="Source Sans Pro" w:eastAsia="Source Sans Pro" w:hAnsi="Source Sans Pro" w:cs="Source Sans Pro"/>
        </w:rPr>
        <w:t>client_secret</w:t>
      </w:r>
      <w:proofErr w:type="spellEnd"/>
      <w:r>
        <w:rPr>
          <w:rFonts w:ascii="Source Sans Pro" w:eastAsia="Source Sans Pro" w:hAnsi="Source Sans Pro" w:cs="Source Sans Pro"/>
        </w:rPr>
        <w:t xml:space="preserve"> in the request post body for client authentication.</w:t>
      </w:r>
    </w:p>
    <w:p w14:paraId="4691727C" w14:textId="77777777" w:rsidR="00E66AE3" w:rsidRDefault="00E66AE3">
      <w:pPr>
        <w:rPr>
          <w:rFonts w:ascii="Source Sans Pro" w:eastAsia="Source Sans Pro" w:hAnsi="Source Sans Pro" w:cs="Source Sans Pro"/>
        </w:rPr>
      </w:pPr>
    </w:p>
    <w:p w14:paraId="54E1EA1E" w14:textId="77777777" w:rsidR="00E66AE3" w:rsidRDefault="006525C8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Implement post endp</w:t>
      </w:r>
      <w:r>
        <w:rPr>
          <w:rFonts w:ascii="Source Sans Pro" w:eastAsia="Source Sans Pro" w:hAnsi="Source Sans Pro" w:cs="Source Sans Pro"/>
        </w:rPr>
        <w:t xml:space="preserve">oint in </w:t>
      </w:r>
      <w:proofErr w:type="spellStart"/>
      <w:r>
        <w:rPr>
          <w:rFonts w:ascii="Source Sans Pro" w:eastAsia="Source Sans Pro" w:hAnsi="Source Sans Pro" w:cs="Source Sans Pro"/>
        </w:rPr>
        <w:t>oauth</w:t>
      </w:r>
      <w:proofErr w:type="spellEnd"/>
      <w:r>
        <w:rPr>
          <w:rFonts w:ascii="Source Sans Pro" w:eastAsia="Source Sans Pro" w:hAnsi="Source Sans Pro" w:cs="Source Sans Pro"/>
        </w:rPr>
        <w:t xml:space="preserve">-frontend, partner can pass token, </w:t>
      </w:r>
      <w:proofErr w:type="spellStart"/>
      <w:r>
        <w:rPr>
          <w:rFonts w:ascii="Source Sans Pro" w:eastAsia="Source Sans Pro" w:hAnsi="Source Sans Pro" w:cs="Source Sans Pro"/>
        </w:rPr>
        <w:t>client_id</w:t>
      </w:r>
      <w:proofErr w:type="spellEnd"/>
      <w:r>
        <w:rPr>
          <w:rFonts w:ascii="Source Sans Pro" w:eastAsia="Source Sans Pro" w:hAnsi="Source Sans Pro" w:cs="Source Sans Pro"/>
        </w:rPr>
        <w:t xml:space="preserve"> and </w:t>
      </w:r>
      <w:proofErr w:type="spellStart"/>
      <w:r>
        <w:rPr>
          <w:rFonts w:ascii="Source Sans Pro" w:eastAsia="Source Sans Pro" w:hAnsi="Source Sans Pro" w:cs="Source Sans Pro"/>
        </w:rPr>
        <w:t>client_secret</w:t>
      </w:r>
      <w:proofErr w:type="spellEnd"/>
      <w:r>
        <w:rPr>
          <w:rFonts w:ascii="Source Sans Pro" w:eastAsia="Source Sans Pro" w:hAnsi="Source Sans Pro" w:cs="Source Sans Pro"/>
        </w:rPr>
        <w:t>.</w:t>
      </w:r>
    </w:p>
    <w:p w14:paraId="79DF7063" w14:textId="77777777" w:rsidR="00E66AE3" w:rsidRDefault="006525C8">
      <w:pPr>
        <w:rPr>
          <w:rFonts w:ascii="Source Sans Pro" w:eastAsia="Source Sans Pro" w:hAnsi="Source Sans Pro" w:cs="Source Sans Pro"/>
        </w:rPr>
      </w:pPr>
      <w:proofErr w:type="spellStart"/>
      <w:r>
        <w:rPr>
          <w:rFonts w:ascii="Source Sans Pro" w:eastAsia="Source Sans Pro" w:hAnsi="Source Sans Pro" w:cs="Source Sans Pro"/>
        </w:rPr>
        <w:t>Oauth</w:t>
      </w:r>
      <w:proofErr w:type="spellEnd"/>
      <w:r>
        <w:rPr>
          <w:rFonts w:ascii="Source Sans Pro" w:eastAsia="Source Sans Pro" w:hAnsi="Source Sans Pro" w:cs="Source Sans Pro"/>
        </w:rPr>
        <w:t xml:space="preserve">-frontend will validate the client by validating AT. Implementation can open the access token and validate with passed in </w:t>
      </w:r>
      <w:proofErr w:type="spellStart"/>
      <w:r>
        <w:rPr>
          <w:rFonts w:ascii="Source Sans Pro" w:eastAsia="Source Sans Pro" w:hAnsi="Source Sans Pro" w:cs="Source Sans Pro"/>
        </w:rPr>
        <w:t>client_id</w:t>
      </w:r>
      <w:proofErr w:type="spellEnd"/>
      <w:r>
        <w:rPr>
          <w:rFonts w:ascii="Source Sans Pro" w:eastAsia="Source Sans Pro" w:hAnsi="Source Sans Pro" w:cs="Source Sans Pro"/>
        </w:rPr>
        <w:t xml:space="preserve"> and </w:t>
      </w:r>
      <w:proofErr w:type="spellStart"/>
      <w:r>
        <w:rPr>
          <w:rFonts w:ascii="Source Sans Pro" w:eastAsia="Source Sans Pro" w:hAnsi="Source Sans Pro" w:cs="Source Sans Pro"/>
        </w:rPr>
        <w:t>client_</w:t>
      </w:r>
      <w:proofErr w:type="gramStart"/>
      <w:r>
        <w:rPr>
          <w:rFonts w:ascii="Source Sans Pro" w:eastAsia="Source Sans Pro" w:hAnsi="Source Sans Pro" w:cs="Source Sans Pro"/>
        </w:rPr>
        <w:t>secret</w:t>
      </w:r>
      <w:proofErr w:type="spellEnd"/>
      <w:r>
        <w:rPr>
          <w:rFonts w:ascii="Source Sans Pro" w:eastAsia="Source Sans Pro" w:hAnsi="Source Sans Pro" w:cs="Source Sans Pro"/>
        </w:rPr>
        <w:t xml:space="preserve">  and</w:t>
      </w:r>
      <w:proofErr w:type="gramEnd"/>
      <w:r>
        <w:rPr>
          <w:rFonts w:ascii="Source Sans Pro" w:eastAsia="Source Sans Pro" w:hAnsi="Source Sans Pro" w:cs="Source Sans Pro"/>
        </w:rPr>
        <w:t xml:space="preserve"> return the metadata</w:t>
      </w:r>
      <w:r>
        <w:rPr>
          <w:rFonts w:ascii="Source Sans Pro" w:eastAsia="Source Sans Pro" w:hAnsi="Source Sans Pro" w:cs="Source Sans Pro"/>
        </w:rPr>
        <w:t xml:space="preserve"> of the access token if validation is successful. </w:t>
      </w:r>
      <w:proofErr w:type="spellStart"/>
      <w:r>
        <w:rPr>
          <w:rFonts w:ascii="Source Sans Pro" w:eastAsia="Source Sans Pro" w:hAnsi="Source Sans Pro" w:cs="Source Sans Pro"/>
        </w:rPr>
        <w:t>Oauth</w:t>
      </w:r>
      <w:proofErr w:type="spellEnd"/>
      <w:r>
        <w:rPr>
          <w:rFonts w:ascii="Source Sans Pro" w:eastAsia="Source Sans Pro" w:hAnsi="Source Sans Pro" w:cs="Source Sans Pro"/>
        </w:rPr>
        <w:t>-frontend calls login-server to fetch token metadata information.</w:t>
      </w:r>
    </w:p>
    <w:p w14:paraId="0BE790F6" w14:textId="77777777" w:rsidR="00E66AE3" w:rsidRDefault="00E66AE3">
      <w:pPr>
        <w:rPr>
          <w:rFonts w:ascii="Source Sans Pro" w:eastAsia="Source Sans Pro" w:hAnsi="Source Sans Pro" w:cs="Source Sans Pro"/>
        </w:rPr>
      </w:pPr>
    </w:p>
    <w:p w14:paraId="4DB0DEBF" w14:textId="77777777" w:rsidR="00E66AE3" w:rsidRDefault="006525C8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Token introspection request parameters</w:t>
      </w:r>
    </w:p>
    <w:p w14:paraId="155E13C4" w14:textId="77777777" w:rsidR="00E66AE3" w:rsidRDefault="006525C8">
      <w:pPr>
        <w:rPr>
          <w:rFonts w:ascii="Source Sans Pro" w:eastAsia="Source Sans Pro" w:hAnsi="Source Sans Pro" w:cs="Source Sans Pro"/>
        </w:rPr>
      </w:pPr>
      <w:proofErr w:type="gramStart"/>
      <w:r>
        <w:rPr>
          <w:rFonts w:ascii="Source Sans Pro" w:eastAsia="Source Sans Pro" w:hAnsi="Source Sans Pro" w:cs="Source Sans Pro"/>
        </w:rPr>
        <w:t>Token :</w:t>
      </w:r>
      <w:proofErr w:type="gramEnd"/>
      <w:r>
        <w:rPr>
          <w:rFonts w:ascii="Source Sans Pro" w:eastAsia="Source Sans Pro" w:hAnsi="Source Sans Pro" w:cs="Source Sans Pro"/>
        </w:rPr>
        <w:t xml:space="preserve"> Required field,  token to be introspective</w:t>
      </w:r>
    </w:p>
    <w:p w14:paraId="5528F987" w14:textId="77777777" w:rsidR="00E66AE3" w:rsidRDefault="006525C8">
      <w:pPr>
        <w:rPr>
          <w:rFonts w:ascii="Source Sans Pro" w:eastAsia="Source Sans Pro" w:hAnsi="Source Sans Pro" w:cs="Source Sans Pro"/>
        </w:rPr>
      </w:pPr>
      <w:proofErr w:type="spellStart"/>
      <w:r>
        <w:rPr>
          <w:rFonts w:ascii="Source Sans Pro" w:eastAsia="Source Sans Pro" w:hAnsi="Source Sans Pro" w:cs="Source Sans Pro"/>
        </w:rPr>
        <w:t>Client_</w:t>
      </w:r>
      <w:proofErr w:type="gramStart"/>
      <w:r>
        <w:rPr>
          <w:rFonts w:ascii="Source Sans Pro" w:eastAsia="Source Sans Pro" w:hAnsi="Source Sans Pro" w:cs="Source Sans Pro"/>
        </w:rPr>
        <w:t>id</w:t>
      </w:r>
      <w:proofErr w:type="spellEnd"/>
      <w:r>
        <w:rPr>
          <w:rFonts w:ascii="Source Sans Pro" w:eastAsia="Source Sans Pro" w:hAnsi="Source Sans Pro" w:cs="Source Sans Pro"/>
        </w:rPr>
        <w:t xml:space="preserve"> :</w:t>
      </w:r>
      <w:proofErr w:type="gramEnd"/>
      <w:r>
        <w:rPr>
          <w:rFonts w:ascii="Source Sans Pro" w:eastAsia="Source Sans Pro" w:hAnsi="Source Sans Pro" w:cs="Source Sans Pro"/>
        </w:rPr>
        <w:t xml:space="preserve">  Required field, client id of th</w:t>
      </w:r>
      <w:r>
        <w:rPr>
          <w:rFonts w:ascii="Source Sans Pro" w:eastAsia="Source Sans Pro" w:hAnsi="Source Sans Pro" w:cs="Source Sans Pro"/>
        </w:rPr>
        <w:t>e third party application required for client authentication.</w:t>
      </w:r>
    </w:p>
    <w:p w14:paraId="1FF99A25" w14:textId="77777777" w:rsidR="00E66AE3" w:rsidRDefault="006525C8">
      <w:pPr>
        <w:rPr>
          <w:rFonts w:ascii="Source Sans Pro" w:eastAsia="Source Sans Pro" w:hAnsi="Source Sans Pro" w:cs="Source Sans Pro"/>
        </w:rPr>
      </w:pPr>
      <w:proofErr w:type="spellStart"/>
      <w:r>
        <w:rPr>
          <w:rFonts w:ascii="Source Sans Pro" w:eastAsia="Source Sans Pro" w:hAnsi="Source Sans Pro" w:cs="Source Sans Pro"/>
        </w:rPr>
        <w:t>Client_secret</w:t>
      </w:r>
      <w:proofErr w:type="spellEnd"/>
      <w:r>
        <w:rPr>
          <w:rFonts w:ascii="Source Sans Pro" w:eastAsia="Source Sans Pro" w:hAnsi="Source Sans Pro" w:cs="Source Sans Pro"/>
        </w:rPr>
        <w:t xml:space="preserve">: Required, </w:t>
      </w:r>
      <w:proofErr w:type="spellStart"/>
      <w:r>
        <w:rPr>
          <w:rFonts w:ascii="Source Sans Pro" w:eastAsia="Source Sans Pro" w:hAnsi="Source Sans Pro" w:cs="Source Sans Pro"/>
        </w:rPr>
        <w:t>client_secret</w:t>
      </w:r>
      <w:proofErr w:type="spellEnd"/>
      <w:r>
        <w:rPr>
          <w:rFonts w:ascii="Source Sans Pro" w:eastAsia="Source Sans Pro" w:hAnsi="Source Sans Pro" w:cs="Source Sans Pro"/>
        </w:rPr>
        <w:t xml:space="preserve"> of the </w:t>
      </w:r>
      <w:proofErr w:type="gramStart"/>
      <w:r>
        <w:rPr>
          <w:rFonts w:ascii="Source Sans Pro" w:eastAsia="Source Sans Pro" w:hAnsi="Source Sans Pro" w:cs="Source Sans Pro"/>
        </w:rPr>
        <w:t>third party</w:t>
      </w:r>
      <w:proofErr w:type="gramEnd"/>
      <w:r>
        <w:rPr>
          <w:rFonts w:ascii="Source Sans Pro" w:eastAsia="Source Sans Pro" w:hAnsi="Source Sans Pro" w:cs="Source Sans Pro"/>
        </w:rPr>
        <w:t xml:space="preserve"> application required for client authentication.</w:t>
      </w:r>
    </w:p>
    <w:p w14:paraId="459B38B6" w14:textId="77777777" w:rsidR="00E66AE3" w:rsidRDefault="00E66AE3">
      <w:pPr>
        <w:rPr>
          <w:rFonts w:ascii="Source Sans Pro" w:eastAsia="Source Sans Pro" w:hAnsi="Source Sans Pro" w:cs="Source Sans Pro"/>
        </w:rPr>
      </w:pPr>
    </w:p>
    <w:p w14:paraId="6EDB6B97" w14:textId="77777777" w:rsidR="00E66AE3" w:rsidRDefault="006525C8">
      <w:pPr>
        <w:rPr>
          <w:rFonts w:ascii="Source Sans Pro" w:eastAsia="Source Sans Pro" w:hAnsi="Source Sans Pro" w:cs="Source Sans Pro"/>
          <w:sz w:val="20"/>
          <w:szCs w:val="20"/>
        </w:rPr>
      </w:pPr>
      <w:r>
        <w:rPr>
          <w:rFonts w:ascii="Source Sans Pro" w:eastAsia="Source Sans Pro" w:hAnsi="Source Sans Pro" w:cs="Source Sans Pro"/>
          <w:sz w:val="20"/>
          <w:szCs w:val="20"/>
        </w:rPr>
        <w:t>Sample call where request posted to the token introspection endpoint with the client credentials in the request’s body.</w:t>
      </w:r>
    </w:p>
    <w:p w14:paraId="72BB7903" w14:textId="77777777" w:rsidR="00E66AE3" w:rsidRDefault="006525C8">
      <w:pPr>
        <w:rPr>
          <w:rFonts w:ascii="Source Sans Pro" w:eastAsia="Source Sans Pro" w:hAnsi="Source Sans Pro" w:cs="Source Sans Pro"/>
          <w:sz w:val="20"/>
          <w:szCs w:val="20"/>
        </w:rPr>
      </w:pPr>
      <w:r>
        <w:rPr>
          <w:rFonts w:ascii="Source Sans Pro" w:eastAsia="Source Sans Pro" w:hAnsi="Source Sans Pro" w:cs="Source Sans Pro"/>
          <w:sz w:val="20"/>
          <w:szCs w:val="20"/>
        </w:rPr>
        <w:t xml:space="preserve">POST </w:t>
      </w:r>
      <w:hyperlink r:id="rId7">
        <w:r>
          <w:rPr>
            <w:rFonts w:ascii="Source Sans Pro" w:eastAsia="Source Sans Pro" w:hAnsi="Source Sans Pro" w:cs="Source Sans Pro"/>
            <w:sz w:val="20"/>
            <w:szCs w:val="20"/>
            <w:u w:val="single"/>
          </w:rPr>
          <w:t>/</w:t>
        </w:r>
        <w:proofErr w:type="spellStart"/>
        <w:r>
          <w:rPr>
            <w:rFonts w:ascii="Source Sans Pro" w:eastAsia="Source Sans Pro" w:hAnsi="Source Sans Pro" w:cs="Source Sans Pro"/>
            <w:sz w:val="20"/>
            <w:szCs w:val="20"/>
            <w:u w:val="single"/>
          </w:rPr>
          <w:t>oauth</w:t>
        </w:r>
        <w:proofErr w:type="spellEnd"/>
        <w:r>
          <w:rPr>
            <w:rFonts w:ascii="Source Sans Pro" w:eastAsia="Source Sans Pro" w:hAnsi="Source Sans Pro" w:cs="Source Sans Pro"/>
            <w:sz w:val="20"/>
            <w:szCs w:val="20"/>
            <w:u w:val="single"/>
          </w:rPr>
          <w:t>/v2/introspect</w:t>
        </w:r>
      </w:hyperlink>
      <w:r>
        <w:rPr>
          <w:rFonts w:ascii="Source Sans Pro" w:eastAsia="Source Sans Pro" w:hAnsi="Source Sans Pro" w:cs="Source Sans Pro"/>
          <w:sz w:val="20"/>
          <w:szCs w:val="20"/>
        </w:rPr>
        <w:t xml:space="preserve"> HTTP/1.1</w:t>
      </w:r>
    </w:p>
    <w:p w14:paraId="1D1E5D5B" w14:textId="77777777" w:rsidR="00E66AE3" w:rsidRDefault="006525C8">
      <w:pPr>
        <w:rPr>
          <w:rFonts w:ascii="Source Sans Pro" w:eastAsia="Source Sans Pro" w:hAnsi="Source Sans Pro" w:cs="Source Sans Pro"/>
          <w:sz w:val="20"/>
          <w:szCs w:val="20"/>
        </w:rPr>
      </w:pPr>
      <w:r>
        <w:rPr>
          <w:rFonts w:ascii="Source Sans Pro" w:eastAsia="Source Sans Pro" w:hAnsi="Source Sans Pro" w:cs="Source Sans Pro"/>
          <w:sz w:val="20"/>
          <w:szCs w:val="20"/>
        </w:rPr>
        <w:t xml:space="preserve">Host: </w:t>
      </w:r>
      <w:hyperlink r:id="rId8">
        <w:r>
          <w:rPr>
            <w:rFonts w:ascii="Source Sans Pro" w:eastAsia="Source Sans Pro" w:hAnsi="Source Sans Pro" w:cs="Source Sans Pro"/>
            <w:sz w:val="20"/>
            <w:szCs w:val="20"/>
            <w:u w:val="single"/>
          </w:rPr>
          <w:t>https://www.linkedin-ei.com</w:t>
        </w:r>
      </w:hyperlink>
    </w:p>
    <w:p w14:paraId="30F029E0" w14:textId="77777777" w:rsidR="00E66AE3" w:rsidRDefault="006525C8">
      <w:pPr>
        <w:rPr>
          <w:rFonts w:ascii="Source Sans Pro" w:eastAsia="Source Sans Pro" w:hAnsi="Source Sans Pro" w:cs="Source Sans Pro"/>
          <w:sz w:val="20"/>
          <w:szCs w:val="20"/>
        </w:rPr>
      </w:pPr>
      <w:r>
        <w:rPr>
          <w:rFonts w:ascii="Source Sans Pro" w:eastAsia="Source Sans Pro" w:hAnsi="Source Sans Pro" w:cs="Source Sans Pro"/>
          <w:sz w:val="20"/>
          <w:szCs w:val="20"/>
        </w:rPr>
        <w:t>Accept: application/json</w:t>
      </w:r>
    </w:p>
    <w:p w14:paraId="08834A99" w14:textId="77777777" w:rsidR="00E66AE3" w:rsidRDefault="006525C8">
      <w:pPr>
        <w:rPr>
          <w:rFonts w:ascii="Source Sans Pro" w:eastAsia="Source Sans Pro" w:hAnsi="Source Sans Pro" w:cs="Source Sans Pro"/>
          <w:sz w:val="20"/>
          <w:szCs w:val="20"/>
        </w:rPr>
      </w:pPr>
      <w:r>
        <w:rPr>
          <w:rFonts w:ascii="Source Sans Pro" w:eastAsia="Source Sans Pro" w:hAnsi="Source Sans Pro" w:cs="Source Sans Pro"/>
          <w:sz w:val="20"/>
          <w:szCs w:val="20"/>
        </w:rPr>
        <w:t>Content-Type: application/x-www-form-</w:t>
      </w:r>
      <w:proofErr w:type="spellStart"/>
      <w:r>
        <w:rPr>
          <w:rFonts w:ascii="Source Sans Pro" w:eastAsia="Source Sans Pro" w:hAnsi="Source Sans Pro" w:cs="Source Sans Pro"/>
          <w:sz w:val="20"/>
          <w:szCs w:val="20"/>
        </w:rPr>
        <w:t>urlencoded</w:t>
      </w:r>
      <w:proofErr w:type="spellEnd"/>
    </w:p>
    <w:p w14:paraId="2FD1895A" w14:textId="77777777" w:rsidR="00E66AE3" w:rsidRDefault="00E66AE3">
      <w:pPr>
        <w:rPr>
          <w:rFonts w:ascii="Source Sans Pro" w:eastAsia="Source Sans Pro" w:hAnsi="Source Sans Pro" w:cs="Source Sans Pro"/>
          <w:sz w:val="20"/>
          <w:szCs w:val="20"/>
        </w:rPr>
      </w:pPr>
    </w:p>
    <w:p w14:paraId="148F1D43" w14:textId="77777777" w:rsidR="00E66AE3" w:rsidRDefault="006525C8">
      <w:pPr>
        <w:rPr>
          <w:rFonts w:ascii="Source Sans Pro" w:eastAsia="Source Sans Pro" w:hAnsi="Source Sans Pro" w:cs="Source Sans Pro"/>
          <w:sz w:val="20"/>
          <w:szCs w:val="20"/>
        </w:rPr>
      </w:pPr>
      <w:r>
        <w:rPr>
          <w:rFonts w:ascii="Source Sans Pro" w:eastAsia="Source Sans Pro" w:hAnsi="Source Sans Pro" w:cs="Source Sans Pro"/>
          <w:sz w:val="20"/>
          <w:szCs w:val="20"/>
        </w:rPr>
        <w:t>token=&lt;token_to_be_introspected&gt;&amp;client_id=&lt;client_id&gt;&amp;client_secret=&lt;client_secret&gt;</w:t>
      </w:r>
    </w:p>
    <w:p w14:paraId="51624577" w14:textId="77777777" w:rsidR="00E66AE3" w:rsidRDefault="00E66AE3">
      <w:pPr>
        <w:rPr>
          <w:rFonts w:ascii="Source Sans Pro" w:eastAsia="Source Sans Pro" w:hAnsi="Source Sans Pro" w:cs="Source Sans Pro"/>
          <w:sz w:val="20"/>
          <w:szCs w:val="20"/>
        </w:rPr>
      </w:pPr>
    </w:p>
    <w:p w14:paraId="420FD3ED" w14:textId="77777777" w:rsidR="00E66AE3" w:rsidRDefault="006525C8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lastRenderedPageBreak/>
        <w:t xml:space="preserve">Pros: </w:t>
      </w:r>
    </w:p>
    <w:p w14:paraId="744201F0" w14:textId="77777777" w:rsidR="00E66AE3" w:rsidRDefault="006525C8">
      <w:pPr>
        <w:numPr>
          <w:ilvl w:val="0"/>
          <w:numId w:val="1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Any valid authenticated </w:t>
      </w:r>
      <w:proofErr w:type="gramStart"/>
      <w:r>
        <w:rPr>
          <w:rFonts w:ascii="Source Sans Pro" w:eastAsia="Source Sans Pro" w:hAnsi="Source Sans Pro" w:cs="Source Sans Pro"/>
        </w:rPr>
        <w:t>third party</w:t>
      </w:r>
      <w:proofErr w:type="gramEnd"/>
      <w:r>
        <w:rPr>
          <w:rFonts w:ascii="Source Sans Pro" w:eastAsia="Source Sans Pro" w:hAnsi="Source Sans Pro" w:cs="Source Sans Pro"/>
        </w:rPr>
        <w:t xml:space="preserve"> application can access this endpoint with valid </w:t>
      </w:r>
      <w:proofErr w:type="spellStart"/>
      <w:r>
        <w:rPr>
          <w:rFonts w:ascii="Source Sans Pro" w:eastAsia="Source Sans Pro" w:hAnsi="Source Sans Pro" w:cs="Source Sans Pro"/>
        </w:rPr>
        <w:t>client_id</w:t>
      </w:r>
      <w:proofErr w:type="spellEnd"/>
      <w:r>
        <w:rPr>
          <w:rFonts w:ascii="Source Sans Pro" w:eastAsia="Source Sans Pro" w:hAnsi="Source Sans Pro" w:cs="Source Sans Pro"/>
        </w:rPr>
        <w:t xml:space="preserve"> and </w:t>
      </w:r>
      <w:proofErr w:type="spellStart"/>
      <w:r>
        <w:rPr>
          <w:rFonts w:ascii="Source Sans Pro" w:eastAsia="Source Sans Pro" w:hAnsi="Source Sans Pro" w:cs="Source Sans Pro"/>
        </w:rPr>
        <w:t>client_secret</w:t>
      </w:r>
      <w:proofErr w:type="spellEnd"/>
      <w:r>
        <w:rPr>
          <w:rFonts w:ascii="Source Sans Pro" w:eastAsia="Source Sans Pro" w:hAnsi="Source Sans Pro" w:cs="Source Sans Pro"/>
        </w:rPr>
        <w:t>.</w:t>
      </w:r>
    </w:p>
    <w:p w14:paraId="23514209" w14:textId="77777777" w:rsidR="00E66AE3" w:rsidRDefault="006525C8">
      <w:pPr>
        <w:numPr>
          <w:ilvl w:val="0"/>
          <w:numId w:val="1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By adding this endpoint in </w:t>
      </w:r>
      <w:proofErr w:type="spellStart"/>
      <w:r>
        <w:rPr>
          <w:rFonts w:ascii="Source Sans Pro" w:eastAsia="Source Sans Pro" w:hAnsi="Source Sans Pro" w:cs="Source Sans Pro"/>
        </w:rPr>
        <w:t>oauth</w:t>
      </w:r>
      <w:proofErr w:type="spellEnd"/>
      <w:r>
        <w:rPr>
          <w:rFonts w:ascii="Source Sans Pro" w:eastAsia="Source Sans Pro" w:hAnsi="Source Sans Pro" w:cs="Source Sans Pro"/>
        </w:rPr>
        <w:t xml:space="preserve">-frontend, it’s easier for partners to access all the </w:t>
      </w:r>
      <w:proofErr w:type="spellStart"/>
      <w:r>
        <w:rPr>
          <w:rFonts w:ascii="Source Sans Pro" w:eastAsia="Source Sans Pro" w:hAnsi="Source Sans Pro" w:cs="Source Sans Pro"/>
        </w:rPr>
        <w:t>oauth</w:t>
      </w:r>
      <w:proofErr w:type="spellEnd"/>
      <w:r>
        <w:rPr>
          <w:rFonts w:ascii="Source Sans Pro" w:eastAsia="Source Sans Pro" w:hAnsi="Source Sans Pro" w:cs="Source Sans Pro"/>
        </w:rPr>
        <w:t xml:space="preserve"> related stuff at one place.</w:t>
      </w:r>
    </w:p>
    <w:p w14:paraId="7F5F11D5" w14:textId="77777777" w:rsidR="00E66AE3" w:rsidRDefault="00E66AE3">
      <w:pPr>
        <w:rPr>
          <w:rFonts w:ascii="Source Sans Pro" w:eastAsia="Source Sans Pro" w:hAnsi="Source Sans Pro" w:cs="Source Sans Pro"/>
          <w:color w:val="172B4D"/>
          <w:shd w:val="clear" w:color="auto" w:fill="F4F5F7"/>
        </w:rPr>
      </w:pPr>
    </w:p>
    <w:p w14:paraId="7D3C0BEA" w14:textId="77777777" w:rsidR="00E66AE3" w:rsidRDefault="006525C8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Note: </w:t>
      </w:r>
      <w:r>
        <w:rPr>
          <w:rFonts w:ascii="Source Sans Pro" w:eastAsia="Source Sans Pro" w:hAnsi="Source Sans Pro" w:cs="Source Sans Pro"/>
          <w:color w:val="1D1C1D"/>
          <w:highlight w:val="white"/>
        </w:rPr>
        <w:t>Need to add basi</w:t>
      </w:r>
      <w:r>
        <w:rPr>
          <w:rFonts w:ascii="Source Sans Pro" w:eastAsia="Source Sans Pro" w:hAnsi="Source Sans Pro" w:cs="Source Sans Pro"/>
          <w:color w:val="1D1C1D"/>
          <w:highlight w:val="white"/>
        </w:rPr>
        <w:t>c fuse limitation to introspection endpoint to counter token phishing attack.</w:t>
      </w:r>
    </w:p>
    <w:p w14:paraId="03A213D0" w14:textId="77777777" w:rsidR="00E66AE3" w:rsidRDefault="00E66AE3">
      <w:pPr>
        <w:rPr>
          <w:rFonts w:ascii="Source Sans Pro" w:eastAsia="Source Sans Pro" w:hAnsi="Source Sans Pro" w:cs="Source Sans Pro"/>
          <w:b/>
        </w:rPr>
      </w:pPr>
    </w:p>
    <w:p w14:paraId="7BDEB327" w14:textId="77777777" w:rsidR="00E66AE3" w:rsidRDefault="006525C8">
      <w:pPr>
        <w:rPr>
          <w:rFonts w:ascii="Source Sans Pro" w:eastAsia="Source Sans Pro" w:hAnsi="Source Sans Pro" w:cs="Source Sans Pro"/>
          <w:highlight w:val="white"/>
        </w:rPr>
      </w:pPr>
      <w:r>
        <w:rPr>
          <w:rFonts w:ascii="Source Sans Pro" w:eastAsia="Source Sans Pro" w:hAnsi="Source Sans Pro" w:cs="Source Sans Pro"/>
          <w:highlight w:val="white"/>
        </w:rPr>
        <w:t xml:space="preserve">Below are the metadata of the access/refresh token that can be included in the response and will be helpful for </w:t>
      </w:r>
      <w:proofErr w:type="gramStart"/>
      <w:r>
        <w:rPr>
          <w:rFonts w:ascii="Source Sans Pro" w:eastAsia="Source Sans Pro" w:hAnsi="Source Sans Pro" w:cs="Source Sans Pro"/>
          <w:highlight w:val="white"/>
        </w:rPr>
        <w:t>partners(</w:t>
      </w:r>
      <w:proofErr w:type="gramEnd"/>
      <w:r>
        <w:rPr>
          <w:rFonts w:ascii="Source Sans Pro" w:eastAsia="Source Sans Pro" w:hAnsi="Source Sans Pro" w:cs="Source Sans Pro"/>
          <w:highlight w:val="white"/>
        </w:rPr>
        <w:t>HSEC approval required to finalize these fields).</w:t>
      </w:r>
    </w:p>
    <w:p w14:paraId="298BDFE5" w14:textId="77777777" w:rsidR="00E66AE3" w:rsidRDefault="00E66AE3">
      <w:pPr>
        <w:rPr>
          <w:rFonts w:ascii="Source Sans Pro" w:eastAsia="Source Sans Pro" w:hAnsi="Source Sans Pro" w:cs="Source Sans Pro"/>
          <w:highlight w:val="white"/>
        </w:rPr>
      </w:pPr>
    </w:p>
    <w:p w14:paraId="7619306D" w14:textId="77777777" w:rsidR="00E66AE3" w:rsidRDefault="006525C8">
      <w:pPr>
        <w:numPr>
          <w:ilvl w:val="0"/>
          <w:numId w:val="2"/>
        </w:numPr>
        <w:rPr>
          <w:rFonts w:ascii="Source Sans Pro" w:eastAsia="Source Sans Pro" w:hAnsi="Source Sans Pro" w:cs="Source Sans Pro"/>
        </w:rPr>
      </w:pPr>
      <w:proofErr w:type="spellStart"/>
      <w:r>
        <w:rPr>
          <w:rFonts w:ascii="Source Sans Pro" w:eastAsia="Source Sans Pro" w:hAnsi="Source Sans Pro" w:cs="Source Sans Pro"/>
          <w:highlight w:val="white"/>
        </w:rPr>
        <w:t>Clien</w:t>
      </w:r>
      <w:r>
        <w:rPr>
          <w:rFonts w:ascii="Source Sans Pro" w:eastAsia="Source Sans Pro" w:hAnsi="Source Sans Pro" w:cs="Source Sans Pro"/>
          <w:highlight w:val="white"/>
        </w:rPr>
        <w:t>t_</w:t>
      </w:r>
      <w:proofErr w:type="gramStart"/>
      <w:r>
        <w:rPr>
          <w:rFonts w:ascii="Source Sans Pro" w:eastAsia="Source Sans Pro" w:hAnsi="Source Sans Pro" w:cs="Source Sans Pro"/>
          <w:highlight w:val="white"/>
        </w:rPr>
        <w:t>Id</w:t>
      </w:r>
      <w:proofErr w:type="spellEnd"/>
      <w:r>
        <w:rPr>
          <w:rFonts w:ascii="Source Sans Pro" w:eastAsia="Source Sans Pro" w:hAnsi="Source Sans Pro" w:cs="Source Sans Pro"/>
          <w:highlight w:val="white"/>
        </w:rPr>
        <w:t>(</w:t>
      </w:r>
      <w:proofErr w:type="gramEnd"/>
      <w:r>
        <w:rPr>
          <w:rFonts w:ascii="Source Sans Pro" w:eastAsia="Source Sans Pro" w:hAnsi="Source Sans Pro" w:cs="Source Sans Pro"/>
          <w:highlight w:val="white"/>
        </w:rPr>
        <w:t>required field)</w:t>
      </w:r>
    </w:p>
    <w:p w14:paraId="3F63B671" w14:textId="77777777" w:rsidR="00E66AE3" w:rsidRDefault="006525C8">
      <w:pPr>
        <w:numPr>
          <w:ilvl w:val="0"/>
          <w:numId w:val="2"/>
        </w:numPr>
        <w:rPr>
          <w:rFonts w:ascii="Source Sans Pro" w:eastAsia="Source Sans Pro" w:hAnsi="Source Sans Pro" w:cs="Source Sans Pro"/>
        </w:rPr>
      </w:pPr>
      <w:proofErr w:type="spellStart"/>
      <w:r>
        <w:rPr>
          <w:rFonts w:ascii="Source Sans Pro" w:eastAsia="Source Sans Pro" w:hAnsi="Source Sans Pro" w:cs="Source Sans Pro"/>
        </w:rPr>
        <w:t>PersonUrn</w:t>
      </w:r>
      <w:proofErr w:type="spellEnd"/>
      <w:r>
        <w:rPr>
          <w:rFonts w:ascii="Source Sans Pro" w:eastAsia="Source Sans Pro" w:hAnsi="Source Sans Pro" w:cs="Source Sans Pro"/>
        </w:rPr>
        <w:t xml:space="preserve"> of the user this access token is </w:t>
      </w:r>
      <w:proofErr w:type="gramStart"/>
      <w:r>
        <w:rPr>
          <w:rFonts w:ascii="Source Sans Pro" w:eastAsia="Source Sans Pro" w:hAnsi="Source Sans Pro" w:cs="Source Sans Pro"/>
        </w:rPr>
        <w:t>for(</w:t>
      </w:r>
      <w:proofErr w:type="gramEnd"/>
      <w:r>
        <w:rPr>
          <w:rFonts w:ascii="Source Sans Pro" w:eastAsia="Source Sans Pro" w:hAnsi="Source Sans Pro" w:cs="Source Sans Pro"/>
        </w:rPr>
        <w:t xml:space="preserve">check with HSEC is it safe to return this field), this will be an optional field </w:t>
      </w:r>
      <w:proofErr w:type="spellStart"/>
      <w:r>
        <w:rPr>
          <w:rFonts w:ascii="Source Sans Pro" w:eastAsia="Source Sans Pro" w:hAnsi="Source Sans Pro" w:cs="Source Sans Pro"/>
        </w:rPr>
        <w:t>incase</w:t>
      </w:r>
      <w:proofErr w:type="spellEnd"/>
      <w:r>
        <w:rPr>
          <w:rFonts w:ascii="Source Sans Pro" w:eastAsia="Source Sans Pro" w:hAnsi="Source Sans Pro" w:cs="Source Sans Pro"/>
        </w:rPr>
        <w:t xml:space="preserve"> of 2 legged AT.</w:t>
      </w:r>
    </w:p>
    <w:p w14:paraId="6F5AD5CE" w14:textId="77777777" w:rsidR="00E66AE3" w:rsidRDefault="006525C8">
      <w:pPr>
        <w:numPr>
          <w:ilvl w:val="0"/>
          <w:numId w:val="2"/>
        </w:numPr>
        <w:rPr>
          <w:rFonts w:ascii="Source Sans Pro" w:eastAsia="Source Sans Pro" w:hAnsi="Source Sans Pro" w:cs="Source Sans Pro"/>
          <w:highlight w:val="white"/>
        </w:rPr>
      </w:pPr>
      <w:r>
        <w:rPr>
          <w:rFonts w:ascii="Source Sans Pro" w:eastAsia="Source Sans Pro" w:hAnsi="Source Sans Pro" w:cs="Source Sans Pro"/>
        </w:rPr>
        <w:t>List of scope member permissions that the user has granted for the app in this acces</w:t>
      </w:r>
      <w:r>
        <w:rPr>
          <w:rFonts w:ascii="Source Sans Pro" w:eastAsia="Source Sans Pro" w:hAnsi="Source Sans Pro" w:cs="Source Sans Pro"/>
        </w:rPr>
        <w:t>s token, optional field in case of 2 legged AT.</w:t>
      </w:r>
    </w:p>
    <w:p w14:paraId="0AC927FD" w14:textId="77777777" w:rsidR="00E66AE3" w:rsidRDefault="006525C8">
      <w:pPr>
        <w:numPr>
          <w:ilvl w:val="0"/>
          <w:numId w:val="2"/>
        </w:numPr>
        <w:rPr>
          <w:rFonts w:ascii="Source Sans Pro" w:eastAsia="Source Sans Pro" w:hAnsi="Source Sans Pro" w:cs="Source Sans Pro"/>
          <w:highlight w:val="white"/>
        </w:rPr>
      </w:pPr>
      <w:r>
        <w:rPr>
          <w:rFonts w:ascii="Source Sans Pro" w:eastAsia="Source Sans Pro" w:hAnsi="Source Sans Pro" w:cs="Source Sans Pro"/>
          <w:highlight w:val="white"/>
        </w:rPr>
        <w:t xml:space="preserve">Access token expiry/TTL, optional field (We don’t support non expiry token as of now, but </w:t>
      </w:r>
      <w:proofErr w:type="spellStart"/>
      <w:r>
        <w:rPr>
          <w:rFonts w:ascii="Source Sans Pro" w:eastAsia="Source Sans Pro" w:hAnsi="Source Sans Pro" w:cs="Source Sans Pro"/>
          <w:highlight w:val="white"/>
        </w:rPr>
        <w:t>to</w:t>
      </w:r>
      <w:proofErr w:type="spellEnd"/>
      <w:r>
        <w:rPr>
          <w:rFonts w:ascii="Source Sans Pro" w:eastAsia="Source Sans Pro" w:hAnsi="Source Sans Pro" w:cs="Source Sans Pro"/>
          <w:highlight w:val="white"/>
        </w:rPr>
        <w:t xml:space="preserve"> good to have this optional incase if we support future)</w:t>
      </w:r>
    </w:p>
    <w:p w14:paraId="620FDAF7" w14:textId="77777777" w:rsidR="00E66AE3" w:rsidRDefault="006525C8">
      <w:pPr>
        <w:numPr>
          <w:ilvl w:val="0"/>
          <w:numId w:val="2"/>
        </w:numPr>
        <w:rPr>
          <w:highlight w:val="white"/>
        </w:rPr>
      </w:pPr>
      <w:r>
        <w:rPr>
          <w:rFonts w:ascii="Source Sans Pro" w:eastAsia="Source Sans Pro" w:hAnsi="Source Sans Pro" w:cs="Source Sans Pro"/>
          <w:highlight w:val="white"/>
        </w:rPr>
        <w:t xml:space="preserve">Active (required </w:t>
      </w:r>
      <w:proofErr w:type="spellStart"/>
      <w:r>
        <w:rPr>
          <w:rFonts w:ascii="Source Sans Pro" w:eastAsia="Source Sans Pro" w:hAnsi="Source Sans Pro" w:cs="Source Sans Pro"/>
          <w:highlight w:val="white"/>
        </w:rPr>
        <w:t>boolean</w:t>
      </w:r>
      <w:proofErr w:type="spellEnd"/>
      <w:r>
        <w:rPr>
          <w:rFonts w:ascii="Source Sans Pro" w:eastAsia="Source Sans Pro" w:hAnsi="Source Sans Pro" w:cs="Source Sans Pro"/>
          <w:highlight w:val="white"/>
        </w:rPr>
        <w:t xml:space="preserve"> field), true if AT is active and f</w:t>
      </w:r>
      <w:r>
        <w:rPr>
          <w:rFonts w:ascii="Source Sans Pro" w:eastAsia="Source Sans Pro" w:hAnsi="Source Sans Pro" w:cs="Source Sans Pro"/>
          <w:highlight w:val="white"/>
        </w:rPr>
        <w:t xml:space="preserve">alse </w:t>
      </w:r>
      <w:proofErr w:type="spellStart"/>
      <w:r>
        <w:rPr>
          <w:rFonts w:ascii="Source Sans Pro" w:eastAsia="Source Sans Pro" w:hAnsi="Source Sans Pro" w:cs="Source Sans Pro"/>
          <w:highlight w:val="white"/>
        </w:rPr>
        <w:t>incase</w:t>
      </w:r>
      <w:proofErr w:type="spellEnd"/>
      <w:r>
        <w:rPr>
          <w:rFonts w:ascii="Source Sans Pro" w:eastAsia="Source Sans Pro" w:hAnsi="Source Sans Pro" w:cs="Source Sans Pro"/>
          <w:highlight w:val="white"/>
        </w:rPr>
        <w:t xml:space="preserve"> of expired/</w:t>
      </w:r>
      <w:proofErr w:type="gramStart"/>
      <w:r>
        <w:rPr>
          <w:rFonts w:ascii="Source Sans Pro" w:eastAsia="Source Sans Pro" w:hAnsi="Source Sans Pro" w:cs="Source Sans Pro"/>
          <w:highlight w:val="white"/>
        </w:rPr>
        <w:t>revoked(</w:t>
      </w:r>
      <w:proofErr w:type="gramEnd"/>
      <w:r>
        <w:rPr>
          <w:rFonts w:ascii="Source Sans Pro" w:eastAsia="Source Sans Pro" w:hAnsi="Source Sans Pro" w:cs="Source Sans Pro"/>
          <w:b/>
          <w:highlight w:val="white"/>
        </w:rPr>
        <w:t>check with HSEC whether we can return status field with active/expired/revoked status and if there are any concerns)</w:t>
      </w:r>
      <w:r>
        <w:rPr>
          <w:rFonts w:ascii="Source Sans Pro" w:eastAsia="Source Sans Pro" w:hAnsi="Source Sans Pro" w:cs="Source Sans Pro"/>
          <w:highlight w:val="white"/>
        </w:rPr>
        <w:t>.</w:t>
      </w:r>
    </w:p>
    <w:p w14:paraId="15502F91" w14:textId="77777777" w:rsidR="00E66AE3" w:rsidRDefault="006525C8">
      <w:pPr>
        <w:numPr>
          <w:ilvl w:val="0"/>
          <w:numId w:val="2"/>
        </w:numPr>
        <w:rPr>
          <w:rFonts w:ascii="Source Sans Pro" w:eastAsia="Source Sans Pro" w:hAnsi="Source Sans Pro" w:cs="Source Sans Pro"/>
          <w:highlight w:val="white"/>
        </w:rPr>
      </w:pPr>
      <w:r>
        <w:rPr>
          <w:rFonts w:ascii="Source Sans Pro" w:eastAsia="Source Sans Pro" w:hAnsi="Source Sans Pro" w:cs="Source Sans Pro"/>
          <w:highlight w:val="white"/>
        </w:rPr>
        <w:t xml:space="preserve">Access token created </w:t>
      </w:r>
      <w:proofErr w:type="gramStart"/>
      <w:r>
        <w:rPr>
          <w:rFonts w:ascii="Source Sans Pro" w:eastAsia="Source Sans Pro" w:hAnsi="Source Sans Pro" w:cs="Source Sans Pro"/>
          <w:highlight w:val="white"/>
        </w:rPr>
        <w:t>time(</w:t>
      </w:r>
      <w:proofErr w:type="gramEnd"/>
      <w:r>
        <w:rPr>
          <w:rFonts w:ascii="Source Sans Pro" w:eastAsia="Source Sans Pro" w:hAnsi="Source Sans Pro" w:cs="Source Sans Pro"/>
          <w:highlight w:val="white"/>
        </w:rPr>
        <w:t xml:space="preserve">required field) </w:t>
      </w:r>
    </w:p>
    <w:p w14:paraId="403D8E7D" w14:textId="77777777" w:rsidR="00E66AE3" w:rsidRDefault="006525C8">
      <w:pPr>
        <w:numPr>
          <w:ilvl w:val="0"/>
          <w:numId w:val="2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  <w:color w:val="1D1C1D"/>
        </w:rPr>
        <w:t xml:space="preserve">Last authorized </w:t>
      </w:r>
      <w:proofErr w:type="gramStart"/>
      <w:r>
        <w:rPr>
          <w:rFonts w:ascii="Source Sans Pro" w:eastAsia="Source Sans Pro" w:hAnsi="Source Sans Pro" w:cs="Source Sans Pro"/>
          <w:color w:val="1D1C1D"/>
        </w:rPr>
        <w:t>at(</w:t>
      </w:r>
      <w:proofErr w:type="gramEnd"/>
      <w:r>
        <w:rPr>
          <w:rFonts w:ascii="Source Sans Pro" w:eastAsia="Source Sans Pro" w:hAnsi="Source Sans Pro" w:cs="Source Sans Pro"/>
          <w:color w:val="1D1C1D"/>
        </w:rPr>
        <w:t>required field)</w:t>
      </w:r>
    </w:p>
    <w:p w14:paraId="14902FD3" w14:textId="77777777" w:rsidR="00E66AE3" w:rsidRDefault="00E66AE3">
      <w:pPr>
        <w:rPr>
          <w:rFonts w:ascii="Source Sans Pro" w:eastAsia="Source Sans Pro" w:hAnsi="Source Sans Pro" w:cs="Source Sans Pro"/>
          <w:color w:val="1D1C1D"/>
          <w:highlight w:val="white"/>
        </w:rPr>
      </w:pPr>
    </w:p>
    <w:p w14:paraId="7A876008" w14:textId="77777777" w:rsidR="00E66AE3" w:rsidRDefault="006525C8">
      <w:pPr>
        <w:rPr>
          <w:rFonts w:ascii="Source Sans Pro" w:eastAsia="Source Sans Pro" w:hAnsi="Source Sans Pro" w:cs="Source Sans Pro"/>
          <w:b/>
          <w:color w:val="1D1C1D"/>
          <w:highlight w:val="white"/>
        </w:rPr>
      </w:pPr>
      <w:r>
        <w:rPr>
          <w:rFonts w:ascii="Source Sans Pro" w:eastAsia="Source Sans Pro" w:hAnsi="Source Sans Pro" w:cs="Source Sans Pro"/>
          <w:b/>
          <w:color w:val="1D1C1D"/>
          <w:highlight w:val="white"/>
        </w:rPr>
        <w:t>Token Introspection request</w:t>
      </w:r>
    </w:p>
    <w:p w14:paraId="367BFD75" w14:textId="77777777" w:rsidR="00E66AE3" w:rsidRDefault="006525C8">
      <w:pPr>
        <w:shd w:val="clear" w:color="auto" w:fill="FFFFFF"/>
        <w:spacing w:before="240"/>
        <w:rPr>
          <w:rFonts w:ascii="Source Sans Pro" w:eastAsia="Source Sans Pro" w:hAnsi="Source Sans Pro" w:cs="Source Sans Pro"/>
          <w:color w:val="171717"/>
          <w:highlight w:val="white"/>
        </w:rPr>
      </w:pPr>
      <w:r>
        <w:rPr>
          <w:rFonts w:ascii="Source Sans Pro" w:eastAsia="Source Sans Pro" w:hAnsi="Source Sans Pro" w:cs="Source Sans Pro"/>
          <w:color w:val="171717"/>
          <w:highlight w:val="white"/>
        </w:rPr>
        <w:t>Make the following HTTP POST request with a Content-Type header of x-www-form-</w:t>
      </w:r>
      <w:proofErr w:type="spellStart"/>
      <w:r>
        <w:rPr>
          <w:rFonts w:ascii="Source Sans Pro" w:eastAsia="Source Sans Pro" w:hAnsi="Source Sans Pro" w:cs="Source Sans Pro"/>
          <w:color w:val="171717"/>
          <w:highlight w:val="white"/>
        </w:rPr>
        <w:t>urlencoded</w:t>
      </w:r>
      <w:proofErr w:type="spellEnd"/>
      <w:r>
        <w:rPr>
          <w:rFonts w:ascii="Source Sans Pro" w:eastAsia="Source Sans Pro" w:hAnsi="Source Sans Pro" w:cs="Source Sans Pro"/>
          <w:color w:val="171717"/>
          <w:highlight w:val="white"/>
        </w:rPr>
        <w:t>:</w:t>
      </w:r>
    </w:p>
    <w:p w14:paraId="4DB7305E" w14:textId="77777777" w:rsidR="00E66AE3" w:rsidRDefault="006525C8">
      <w:pPr>
        <w:spacing w:before="240"/>
        <w:rPr>
          <w:rFonts w:ascii="Source Sans Pro" w:eastAsia="Source Sans Pro" w:hAnsi="Source Sans Pro" w:cs="Source Sans Pro"/>
          <w:color w:val="171717"/>
          <w:highlight w:val="white"/>
        </w:rPr>
      </w:pPr>
      <w:r>
        <w:rPr>
          <w:rFonts w:ascii="Source Sans Pro" w:eastAsia="Source Sans Pro" w:hAnsi="Source Sans Pro" w:cs="Source Sans Pro"/>
          <w:color w:val="171717"/>
          <w:highlight w:val="white"/>
        </w:rPr>
        <w:t>POST</w:t>
      </w:r>
    </w:p>
    <w:p w14:paraId="07C76F34" w14:textId="77777777" w:rsidR="00E66AE3" w:rsidRDefault="006525C8">
      <w:pPr>
        <w:rPr>
          <w:rFonts w:ascii="Source Sans Pro" w:eastAsia="Source Sans Pro" w:hAnsi="Source Sans Pro" w:cs="Source Sans Pro"/>
          <w:color w:val="171717"/>
          <w:highlight w:val="white"/>
        </w:rPr>
      </w:pPr>
      <w:hyperlink r:id="rId9">
        <w:r>
          <w:rPr>
            <w:rFonts w:ascii="Source Sans Pro" w:eastAsia="Source Sans Pro" w:hAnsi="Source Sans Pro" w:cs="Source Sans Pro"/>
            <w:color w:val="1155CC"/>
            <w:highlight w:val="white"/>
            <w:u w:val="single"/>
          </w:rPr>
          <w:t>https://www.linkedin.com/</w:t>
        </w:r>
      </w:hyperlink>
      <w:hyperlink r:id="rId10">
        <w:r>
          <w:rPr>
            <w:rFonts w:ascii="Source Sans Pro" w:eastAsia="Source Sans Pro" w:hAnsi="Source Sans Pro" w:cs="Source Sans Pro"/>
            <w:color w:val="1155CC"/>
            <w:highlight w:val="white"/>
            <w:u w:val="single"/>
          </w:rPr>
          <w:t>oauth/v2/introspectToken</w:t>
        </w:r>
      </w:hyperlink>
    </w:p>
    <w:p w14:paraId="0901C455" w14:textId="77777777" w:rsidR="00E66AE3" w:rsidRDefault="00E66AE3">
      <w:pPr>
        <w:rPr>
          <w:rFonts w:ascii="Source Sans Pro" w:eastAsia="Source Sans Pro" w:hAnsi="Source Sans Pro" w:cs="Source Sans Pro"/>
          <w:color w:val="171717"/>
          <w:highlight w:val="white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3930"/>
        <w:gridCol w:w="3120"/>
      </w:tblGrid>
      <w:tr w:rsidR="00E66AE3" w14:paraId="5F7AAC3C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5AB53" w14:textId="77777777" w:rsidR="00E66AE3" w:rsidRDefault="00652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  <w:color w:val="171717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b/>
                <w:color w:val="171717"/>
                <w:highlight w:val="white"/>
              </w:rPr>
              <w:t>Parameter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A5CB4" w14:textId="77777777" w:rsidR="00E66AE3" w:rsidRDefault="00652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  <w:color w:val="171717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b/>
                <w:color w:val="171717"/>
                <w:highlight w:val="white"/>
              </w:rPr>
              <w:t>Description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33F28" w14:textId="77777777" w:rsidR="00E66AE3" w:rsidRDefault="00652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  <w:color w:val="171717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b/>
                <w:color w:val="171717"/>
                <w:highlight w:val="white"/>
              </w:rPr>
              <w:t>Required</w:t>
            </w:r>
          </w:p>
        </w:tc>
      </w:tr>
      <w:tr w:rsidR="00E66AE3" w14:paraId="3D609E19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E5750" w14:textId="77777777" w:rsidR="00E66AE3" w:rsidRDefault="00652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  <w:proofErr w:type="spellStart"/>
            <w:r>
              <w:rPr>
                <w:rFonts w:ascii="Source Sans Pro" w:eastAsia="Source Sans Pro" w:hAnsi="Source Sans Pro" w:cs="Source Sans Pro"/>
                <w:color w:val="171717"/>
                <w:highlight w:val="white"/>
              </w:rPr>
              <w:t>client_id</w:t>
            </w:r>
            <w:proofErr w:type="spellEnd"/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83F8E" w14:textId="77777777" w:rsidR="00E66AE3" w:rsidRDefault="00652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color w:val="171717"/>
                <w:highlight w:val="white"/>
              </w:rPr>
              <w:t>Application client Id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AD37F" w14:textId="77777777" w:rsidR="00E66AE3" w:rsidRDefault="00652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color w:val="171717"/>
                <w:highlight w:val="white"/>
              </w:rPr>
              <w:t>yes</w:t>
            </w:r>
          </w:p>
        </w:tc>
      </w:tr>
      <w:tr w:rsidR="00E66AE3" w14:paraId="1D5AF6F1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DF003" w14:textId="77777777" w:rsidR="00E66AE3" w:rsidRDefault="006525C8">
            <w:pPr>
              <w:widowControl w:val="0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  <w:proofErr w:type="spellStart"/>
            <w:r>
              <w:rPr>
                <w:rFonts w:ascii="Source Sans Pro" w:eastAsia="Source Sans Pro" w:hAnsi="Source Sans Pro" w:cs="Source Sans Pro"/>
                <w:color w:val="171717"/>
                <w:highlight w:val="white"/>
              </w:rPr>
              <w:t>client_secret</w:t>
            </w:r>
            <w:proofErr w:type="spellEnd"/>
          </w:p>
          <w:p w14:paraId="4C0D6F24" w14:textId="77777777" w:rsidR="00E66AE3" w:rsidRDefault="00E66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D9FEE" w14:textId="77777777" w:rsidR="00E66AE3" w:rsidRDefault="00652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color w:val="171717"/>
                <w:highlight w:val="white"/>
              </w:rPr>
              <w:t>Application client secret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D3DDD" w14:textId="77777777" w:rsidR="00E66AE3" w:rsidRDefault="00652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color w:val="171717"/>
                <w:highlight w:val="white"/>
              </w:rPr>
              <w:t>yes</w:t>
            </w:r>
          </w:p>
        </w:tc>
      </w:tr>
      <w:tr w:rsidR="00E66AE3" w14:paraId="61EADB2C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431B" w14:textId="77777777" w:rsidR="00E66AE3" w:rsidRDefault="00652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color w:val="171717"/>
                <w:highlight w:val="white"/>
              </w:rPr>
              <w:t>token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B4E8D" w14:textId="77777777" w:rsidR="00E66AE3" w:rsidRDefault="00652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171717"/>
              </w:rPr>
            </w:pPr>
            <w:r>
              <w:rPr>
                <w:rFonts w:ascii="Source Sans Pro" w:eastAsia="Source Sans Pro" w:hAnsi="Source Sans Pro" w:cs="Source Sans Pro"/>
                <w:color w:val="333333"/>
              </w:rPr>
              <w:t>The string value of the access token or refresh token returned from the token endpoint.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17F12" w14:textId="77777777" w:rsidR="00E66AE3" w:rsidRDefault="00652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color w:val="171717"/>
                <w:highlight w:val="white"/>
              </w:rPr>
              <w:t>Yes</w:t>
            </w:r>
          </w:p>
          <w:p w14:paraId="62549527" w14:textId="77777777" w:rsidR="00E66AE3" w:rsidRDefault="00E66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</w:p>
        </w:tc>
      </w:tr>
    </w:tbl>
    <w:p w14:paraId="09E7174E" w14:textId="77777777" w:rsidR="00E66AE3" w:rsidRDefault="00E66AE3">
      <w:pPr>
        <w:rPr>
          <w:rFonts w:ascii="Source Sans Pro" w:eastAsia="Source Sans Pro" w:hAnsi="Source Sans Pro" w:cs="Source Sans Pro"/>
          <w:color w:val="171717"/>
          <w:highlight w:val="white"/>
        </w:rPr>
      </w:pPr>
    </w:p>
    <w:p w14:paraId="0175C988" w14:textId="77777777" w:rsidR="00E66AE3" w:rsidRDefault="006525C8">
      <w:pPr>
        <w:rPr>
          <w:rFonts w:ascii="Source Sans Pro" w:eastAsia="Source Sans Pro" w:hAnsi="Source Sans Pro" w:cs="Source Sans Pro"/>
          <w:color w:val="171717"/>
          <w:highlight w:val="white"/>
        </w:rPr>
      </w:pPr>
      <w:r>
        <w:rPr>
          <w:rFonts w:ascii="Source Sans Pro" w:eastAsia="Source Sans Pro" w:hAnsi="Source Sans Pro" w:cs="Source Sans Pro"/>
          <w:color w:val="171717"/>
          <w:highlight w:val="white"/>
        </w:rPr>
        <w:lastRenderedPageBreak/>
        <w:t>Sample request</w:t>
      </w:r>
    </w:p>
    <w:p w14:paraId="1EC110BE" w14:textId="77777777" w:rsidR="00E66AE3" w:rsidRDefault="006525C8">
      <w:pPr>
        <w:rPr>
          <w:rFonts w:ascii="Source Sans Pro" w:eastAsia="Source Sans Pro" w:hAnsi="Source Sans Pro" w:cs="Source Sans Pro"/>
          <w:color w:val="171717"/>
          <w:shd w:val="clear" w:color="auto" w:fill="FAFAFA"/>
        </w:rPr>
      </w:pPr>
      <w:r>
        <w:rPr>
          <w:rFonts w:ascii="Source Sans Pro" w:eastAsia="Source Sans Pro" w:hAnsi="Source Sans Pro" w:cs="Source Sans Pro"/>
          <w:color w:val="0101FD"/>
          <w:shd w:val="clear" w:color="auto" w:fill="FAFAFA"/>
        </w:rPr>
        <w:t>POST</w:t>
      </w:r>
      <w:r>
        <w:rPr>
          <w:rFonts w:ascii="Source Sans Pro" w:eastAsia="Source Sans Pro" w:hAnsi="Source Sans Pro" w:cs="Source Sans Pro"/>
          <w:color w:val="171717"/>
          <w:shd w:val="clear" w:color="auto" w:fill="FAFAFA"/>
        </w:rPr>
        <w:t xml:space="preserve"> </w:t>
      </w:r>
      <w:r>
        <w:rPr>
          <w:rFonts w:ascii="Source Sans Pro" w:eastAsia="Source Sans Pro" w:hAnsi="Source Sans Pro" w:cs="Source Sans Pro"/>
          <w:color w:val="A31515"/>
          <w:shd w:val="clear" w:color="auto" w:fill="FAFAFA"/>
        </w:rPr>
        <w:t>/</w:t>
      </w:r>
      <w:proofErr w:type="spellStart"/>
      <w:r>
        <w:rPr>
          <w:rFonts w:ascii="Source Sans Pro" w:eastAsia="Source Sans Pro" w:hAnsi="Source Sans Pro" w:cs="Source Sans Pro"/>
          <w:color w:val="A31515"/>
          <w:shd w:val="clear" w:color="auto" w:fill="FAFAFA"/>
        </w:rPr>
        <w:t>oauth</w:t>
      </w:r>
      <w:proofErr w:type="spellEnd"/>
      <w:r>
        <w:rPr>
          <w:rFonts w:ascii="Source Sans Pro" w:eastAsia="Source Sans Pro" w:hAnsi="Source Sans Pro" w:cs="Source Sans Pro"/>
          <w:color w:val="A31515"/>
          <w:shd w:val="clear" w:color="auto" w:fill="FAFAFA"/>
        </w:rPr>
        <w:t>/v2/</w:t>
      </w:r>
      <w:proofErr w:type="spellStart"/>
      <w:r>
        <w:rPr>
          <w:rFonts w:ascii="Source Sans Pro" w:eastAsia="Source Sans Pro" w:hAnsi="Source Sans Pro" w:cs="Source Sans Pro"/>
          <w:color w:val="A31515"/>
          <w:highlight w:val="white"/>
        </w:rPr>
        <w:t>introspectToken</w:t>
      </w:r>
      <w:proofErr w:type="spellEnd"/>
      <w:r>
        <w:rPr>
          <w:rFonts w:ascii="Source Sans Pro" w:eastAsia="Source Sans Pro" w:hAnsi="Source Sans Pro" w:cs="Source Sans Pro"/>
          <w:color w:val="171717"/>
          <w:shd w:val="clear" w:color="auto" w:fill="FAFAFA"/>
        </w:rPr>
        <w:t xml:space="preserve"> HTTP/1.1</w:t>
      </w:r>
    </w:p>
    <w:p w14:paraId="6FAC148D" w14:textId="77777777" w:rsidR="00E66AE3" w:rsidRDefault="006525C8">
      <w:pPr>
        <w:rPr>
          <w:rFonts w:ascii="Source Sans Pro" w:eastAsia="Source Sans Pro" w:hAnsi="Source Sans Pro" w:cs="Source Sans Pro"/>
          <w:color w:val="171717"/>
          <w:shd w:val="clear" w:color="auto" w:fill="FAFAFA"/>
        </w:rPr>
      </w:pPr>
      <w:r>
        <w:rPr>
          <w:rFonts w:ascii="Source Sans Pro" w:eastAsia="Source Sans Pro" w:hAnsi="Source Sans Pro" w:cs="Source Sans Pro"/>
          <w:color w:val="007D9A"/>
          <w:shd w:val="clear" w:color="auto" w:fill="FAFAFA"/>
        </w:rPr>
        <w:t>Host</w:t>
      </w:r>
      <w:r>
        <w:rPr>
          <w:rFonts w:ascii="Source Sans Pro" w:eastAsia="Source Sans Pro" w:hAnsi="Source Sans Pro" w:cs="Source Sans Pro"/>
          <w:color w:val="171717"/>
          <w:shd w:val="clear" w:color="auto" w:fill="FAFAFA"/>
        </w:rPr>
        <w:t>: www.linkedin.com</w:t>
      </w:r>
    </w:p>
    <w:p w14:paraId="379D4E29" w14:textId="77777777" w:rsidR="00E66AE3" w:rsidRDefault="006525C8">
      <w:pPr>
        <w:rPr>
          <w:rFonts w:ascii="Source Sans Pro" w:eastAsia="Source Sans Pro" w:hAnsi="Source Sans Pro" w:cs="Source Sans Pro"/>
          <w:color w:val="171717"/>
          <w:shd w:val="clear" w:color="auto" w:fill="FAFAFA"/>
        </w:rPr>
      </w:pPr>
      <w:r>
        <w:rPr>
          <w:rFonts w:ascii="Source Sans Pro" w:eastAsia="Source Sans Pro" w:hAnsi="Source Sans Pro" w:cs="Source Sans Pro"/>
          <w:color w:val="007D9A"/>
          <w:shd w:val="clear" w:color="auto" w:fill="FAFAFA"/>
        </w:rPr>
        <w:t>Content-Type</w:t>
      </w:r>
      <w:r>
        <w:rPr>
          <w:rFonts w:ascii="Source Sans Pro" w:eastAsia="Source Sans Pro" w:hAnsi="Source Sans Pro" w:cs="Source Sans Pro"/>
          <w:color w:val="171717"/>
          <w:shd w:val="clear" w:color="auto" w:fill="FAFAFA"/>
        </w:rPr>
        <w:t>: application/x-www-form-</w:t>
      </w:r>
      <w:proofErr w:type="spellStart"/>
      <w:r>
        <w:rPr>
          <w:rFonts w:ascii="Source Sans Pro" w:eastAsia="Source Sans Pro" w:hAnsi="Source Sans Pro" w:cs="Source Sans Pro"/>
          <w:color w:val="171717"/>
          <w:shd w:val="clear" w:color="auto" w:fill="FAFAFA"/>
        </w:rPr>
        <w:t>urlencoded</w:t>
      </w:r>
      <w:proofErr w:type="spellEnd"/>
    </w:p>
    <w:p w14:paraId="28CC508A" w14:textId="77777777" w:rsidR="00E66AE3" w:rsidRDefault="00E66AE3">
      <w:pPr>
        <w:rPr>
          <w:rFonts w:ascii="Source Sans Pro" w:eastAsia="Source Sans Pro" w:hAnsi="Source Sans Pro" w:cs="Source Sans Pro"/>
          <w:color w:val="171717"/>
          <w:shd w:val="clear" w:color="auto" w:fill="FAFAFA"/>
        </w:rPr>
      </w:pPr>
    </w:p>
    <w:p w14:paraId="413A8936" w14:textId="77777777" w:rsidR="00E66AE3" w:rsidRDefault="006525C8">
      <w:pPr>
        <w:rPr>
          <w:rFonts w:ascii="Source Sans Pro" w:eastAsia="Source Sans Pro" w:hAnsi="Source Sans Pro" w:cs="Source Sans Pro"/>
          <w:color w:val="171717"/>
          <w:highlight w:val="white"/>
        </w:rPr>
      </w:pPr>
      <w:r>
        <w:rPr>
          <w:rFonts w:ascii="Source Sans Pro" w:eastAsia="Source Sans Pro" w:hAnsi="Source Sans Pro" w:cs="Source Sans Pro"/>
          <w:color w:val="171717"/>
          <w:shd w:val="clear" w:color="auto" w:fill="FAFAFA"/>
        </w:rPr>
        <w:t>token={your_</w:t>
      </w:r>
      <w:proofErr w:type="gramStart"/>
      <w:r>
        <w:rPr>
          <w:rFonts w:ascii="Source Sans Pro" w:eastAsia="Source Sans Pro" w:hAnsi="Source Sans Pro" w:cs="Source Sans Pro"/>
          <w:color w:val="171717"/>
          <w:shd w:val="clear" w:color="auto" w:fill="FAFAFA"/>
        </w:rPr>
        <w:t>token}&amp;</w:t>
      </w:r>
      <w:proofErr w:type="gramEnd"/>
      <w:r>
        <w:rPr>
          <w:rFonts w:ascii="Source Sans Pro" w:eastAsia="Source Sans Pro" w:hAnsi="Source Sans Pro" w:cs="Source Sans Pro"/>
          <w:color w:val="171717"/>
          <w:shd w:val="clear" w:color="auto" w:fill="FAFAFA"/>
        </w:rPr>
        <w:t>client_id={your_client_id}&amp;client_secret={your_client_secret}</w:t>
      </w:r>
    </w:p>
    <w:p w14:paraId="7DAEB69A" w14:textId="77777777" w:rsidR="00E66AE3" w:rsidRDefault="00E66AE3">
      <w:pPr>
        <w:rPr>
          <w:rFonts w:ascii="Source Sans Pro" w:eastAsia="Source Sans Pro" w:hAnsi="Source Sans Pro" w:cs="Source Sans Pro"/>
          <w:b/>
          <w:color w:val="171717"/>
          <w:highlight w:val="white"/>
        </w:rPr>
      </w:pPr>
    </w:p>
    <w:p w14:paraId="32A037EB" w14:textId="77777777" w:rsidR="00E66AE3" w:rsidRDefault="006525C8">
      <w:pPr>
        <w:rPr>
          <w:rFonts w:ascii="Source Sans Pro" w:eastAsia="Source Sans Pro" w:hAnsi="Source Sans Pro" w:cs="Source Sans Pro"/>
          <w:b/>
          <w:color w:val="171717"/>
          <w:highlight w:val="white"/>
        </w:rPr>
      </w:pPr>
      <w:r>
        <w:rPr>
          <w:rFonts w:ascii="Source Sans Pro" w:eastAsia="Source Sans Pro" w:hAnsi="Source Sans Pro" w:cs="Source Sans Pro"/>
          <w:b/>
          <w:color w:val="171717"/>
          <w:highlight w:val="white"/>
        </w:rPr>
        <w:t>Token introspection response</w:t>
      </w:r>
    </w:p>
    <w:p w14:paraId="478E0385" w14:textId="77777777" w:rsidR="00E66AE3" w:rsidRDefault="006525C8">
      <w:pPr>
        <w:rPr>
          <w:rFonts w:ascii="Source Sans Pro" w:eastAsia="Source Sans Pro" w:hAnsi="Source Sans Pro" w:cs="Source Sans Pro"/>
          <w:color w:val="171717"/>
          <w:highlight w:val="white"/>
        </w:rPr>
      </w:pPr>
      <w:r>
        <w:rPr>
          <w:rFonts w:ascii="Source Sans Pro" w:eastAsia="Source Sans Pro" w:hAnsi="Source Sans Pro" w:cs="Source Sans Pro"/>
          <w:color w:val="171717"/>
          <w:highlight w:val="white"/>
        </w:rPr>
        <w:t>A successful token introspection request returns a JSON object containing the following fields:</w:t>
      </w:r>
    </w:p>
    <w:p w14:paraId="2E29D44B" w14:textId="77777777" w:rsidR="00E66AE3" w:rsidRDefault="00E66AE3">
      <w:pPr>
        <w:rPr>
          <w:color w:val="171717"/>
          <w:sz w:val="24"/>
          <w:szCs w:val="24"/>
          <w:highlight w:val="white"/>
        </w:rPr>
      </w:pPr>
    </w:p>
    <w:p w14:paraId="15C205F5" w14:textId="77777777" w:rsidR="00E66AE3" w:rsidRDefault="00E66AE3">
      <w:pPr>
        <w:rPr>
          <w:color w:val="171717"/>
          <w:sz w:val="24"/>
          <w:szCs w:val="24"/>
          <w:highlight w:val="white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E66AE3" w14:paraId="2D45079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B5122" w14:textId="77777777" w:rsidR="00E66AE3" w:rsidRDefault="006525C8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b/>
                <w:color w:val="171717"/>
                <w:highlight w:val="white"/>
              </w:rPr>
              <w:t>Parameter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469FA" w14:textId="77777777" w:rsidR="00E66AE3" w:rsidRDefault="006525C8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b/>
                <w:color w:val="171717"/>
                <w:highlight w:val="white"/>
              </w:rPr>
              <w:t>Description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299DA" w14:textId="77777777" w:rsidR="00E66AE3" w:rsidRDefault="006525C8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b/>
                <w:color w:val="171717"/>
                <w:highlight w:val="white"/>
              </w:rPr>
              <w:t>Mandatory</w:t>
            </w:r>
          </w:p>
        </w:tc>
      </w:tr>
      <w:tr w:rsidR="00E66AE3" w14:paraId="6E4D606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17CC1" w14:textId="77777777" w:rsidR="00E66AE3" w:rsidRDefault="00652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color w:val="171717"/>
                <w:highlight w:val="white"/>
              </w:rPr>
              <w:t>active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E1D7" w14:textId="77777777" w:rsidR="00E66AE3" w:rsidRDefault="00652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color w:val="171717"/>
                <w:highlight w:val="white"/>
              </w:rPr>
              <w:t>Boolean indicator of whether or not the presented token</w:t>
            </w:r>
          </w:p>
          <w:p w14:paraId="6AF3B3E5" w14:textId="77777777" w:rsidR="00E66AE3" w:rsidRDefault="006525C8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color w:val="171717"/>
                <w:highlight w:val="white"/>
              </w:rPr>
              <w:t xml:space="preserve">      is currently active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93A46" w14:textId="77777777" w:rsidR="00E66AE3" w:rsidRDefault="00652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color w:val="171717"/>
                <w:highlight w:val="white"/>
              </w:rPr>
              <w:t>yes</w:t>
            </w:r>
          </w:p>
        </w:tc>
      </w:tr>
      <w:tr w:rsidR="00E66AE3" w14:paraId="07DEBD7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91D00" w14:textId="77777777" w:rsidR="00E66AE3" w:rsidRDefault="00652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color w:val="171717"/>
                <w:highlight w:val="white"/>
              </w:rPr>
              <w:t>status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A55F4" w14:textId="77777777" w:rsidR="00E66AE3" w:rsidRDefault="00E66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03A05" w14:textId="77777777" w:rsidR="00E66AE3" w:rsidRDefault="00652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color w:val="171717"/>
                <w:highlight w:val="white"/>
              </w:rPr>
              <w:t>No</w:t>
            </w:r>
          </w:p>
        </w:tc>
      </w:tr>
      <w:tr w:rsidR="00E66AE3" w14:paraId="5A0394E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83F01" w14:textId="77777777" w:rsidR="00E66AE3" w:rsidRDefault="00E66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ADA1" w14:textId="77777777" w:rsidR="00E66AE3" w:rsidRDefault="00E66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2D008" w14:textId="77777777" w:rsidR="00E66AE3" w:rsidRDefault="00E66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</w:p>
        </w:tc>
      </w:tr>
      <w:tr w:rsidR="00E66AE3" w14:paraId="0D40B6A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34AA3" w14:textId="77777777" w:rsidR="00E66AE3" w:rsidRDefault="006525C8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color w:val="171717"/>
                <w:highlight w:val="white"/>
              </w:rPr>
              <w:t>scope</w:t>
            </w:r>
          </w:p>
          <w:p w14:paraId="20033352" w14:textId="77777777" w:rsidR="00E66AE3" w:rsidRDefault="00E66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49E0B" w14:textId="77777777" w:rsidR="00E66AE3" w:rsidRDefault="006525C8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color w:val="171717"/>
                <w:highlight w:val="white"/>
              </w:rPr>
              <w:t xml:space="preserve">A JSON string containing comma </w:t>
            </w:r>
            <w:proofErr w:type="gramStart"/>
            <w:r>
              <w:rPr>
                <w:rFonts w:ascii="Source Sans Pro" w:eastAsia="Source Sans Pro" w:hAnsi="Source Sans Pro" w:cs="Source Sans Pro"/>
                <w:color w:val="171717"/>
                <w:highlight w:val="white"/>
              </w:rPr>
              <w:t>separated  list</w:t>
            </w:r>
            <w:proofErr w:type="gramEnd"/>
            <w:r>
              <w:rPr>
                <w:rFonts w:ascii="Source Sans Pro" w:eastAsia="Source Sans Pro" w:hAnsi="Source Sans Pro" w:cs="Source Sans Pro"/>
                <w:color w:val="171717"/>
                <w:highlight w:val="white"/>
              </w:rPr>
              <w:t xml:space="preserve"> of scopes associated with this token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FC9E3" w14:textId="77777777" w:rsidR="00E66AE3" w:rsidRDefault="00E66AE3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</w:p>
          <w:p w14:paraId="30B0E4A7" w14:textId="77777777" w:rsidR="00E66AE3" w:rsidRDefault="00652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color w:val="171717"/>
                <w:highlight w:val="white"/>
              </w:rPr>
              <w:t>No</w:t>
            </w:r>
          </w:p>
        </w:tc>
      </w:tr>
      <w:tr w:rsidR="00E66AE3" w14:paraId="7BB9B0D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0D27" w14:textId="77777777" w:rsidR="00E66AE3" w:rsidRDefault="006525C8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  <w:proofErr w:type="spellStart"/>
            <w:r>
              <w:rPr>
                <w:rFonts w:ascii="Source Sans Pro" w:eastAsia="Source Sans Pro" w:hAnsi="Source Sans Pro" w:cs="Source Sans Pro"/>
                <w:color w:val="171717"/>
                <w:highlight w:val="white"/>
              </w:rPr>
              <w:t>client_id</w:t>
            </w:r>
            <w:proofErr w:type="spellEnd"/>
          </w:p>
          <w:p w14:paraId="37DE3FC6" w14:textId="77777777" w:rsidR="00E66AE3" w:rsidRDefault="00E66AE3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16804" w14:textId="77777777" w:rsidR="00E66AE3" w:rsidRDefault="006525C8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color w:val="171717"/>
                <w:highlight w:val="white"/>
              </w:rPr>
              <w:t>Client identifier for the OAuth 2.0 client that</w:t>
            </w:r>
          </w:p>
          <w:p w14:paraId="3C406088" w14:textId="77777777" w:rsidR="00E66AE3" w:rsidRDefault="006525C8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color w:val="171717"/>
                <w:highlight w:val="white"/>
              </w:rPr>
              <w:t xml:space="preserve">      requested this token.</w:t>
            </w:r>
          </w:p>
          <w:p w14:paraId="0CC41DA5" w14:textId="77777777" w:rsidR="00E66AE3" w:rsidRDefault="00E66AE3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20D6B" w14:textId="77777777" w:rsidR="00E66AE3" w:rsidRDefault="006525C8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color w:val="171717"/>
                <w:highlight w:val="white"/>
              </w:rPr>
              <w:t>No</w:t>
            </w:r>
          </w:p>
        </w:tc>
      </w:tr>
      <w:tr w:rsidR="00E66AE3" w14:paraId="11E0C89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20252" w14:textId="77777777" w:rsidR="00E66AE3" w:rsidRDefault="006525C8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  <w:proofErr w:type="spellStart"/>
            <w:r>
              <w:rPr>
                <w:rFonts w:ascii="Source Sans Pro" w:eastAsia="Source Sans Pro" w:hAnsi="Source Sans Pro" w:cs="Source Sans Pro"/>
                <w:color w:val="171717"/>
                <w:highlight w:val="white"/>
              </w:rPr>
              <w:t>created_at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FD1F1" w14:textId="77777777" w:rsidR="00E66AE3" w:rsidRDefault="006525C8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color w:val="171717"/>
                <w:highlight w:val="white"/>
              </w:rPr>
              <w:t>Integer timestamp, measured in the number of seconds</w:t>
            </w:r>
          </w:p>
          <w:p w14:paraId="4385CF56" w14:textId="77777777" w:rsidR="00E66AE3" w:rsidRDefault="006525C8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color w:val="171717"/>
                <w:highlight w:val="white"/>
              </w:rPr>
              <w:t xml:space="preserve">      since January 1 1970 UTC, indicating when this token was</w:t>
            </w:r>
          </w:p>
          <w:p w14:paraId="7F6FE656" w14:textId="77777777" w:rsidR="00E66AE3" w:rsidRDefault="006525C8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color w:val="171717"/>
                <w:highlight w:val="white"/>
              </w:rPr>
              <w:t xml:space="preserve">      originally issued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4781E" w14:textId="77777777" w:rsidR="00E66AE3" w:rsidRDefault="006525C8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color w:val="171717"/>
                <w:highlight w:val="white"/>
              </w:rPr>
              <w:t>No</w:t>
            </w:r>
          </w:p>
        </w:tc>
      </w:tr>
      <w:tr w:rsidR="00E66AE3" w14:paraId="1C050E3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B99A6" w14:textId="77777777" w:rsidR="00E66AE3" w:rsidRDefault="006525C8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  <w:proofErr w:type="spellStart"/>
            <w:r>
              <w:rPr>
                <w:rFonts w:ascii="Source Sans Pro" w:eastAsia="Source Sans Pro" w:hAnsi="Source Sans Pro" w:cs="Source Sans Pro"/>
                <w:color w:val="171717"/>
                <w:highlight w:val="white"/>
              </w:rPr>
              <w:t>expires_at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27BE0" w14:textId="77777777" w:rsidR="00E66AE3" w:rsidRDefault="006525C8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color w:val="171717"/>
                <w:highlight w:val="white"/>
              </w:rPr>
              <w:t>Integer timestamp, measured in the number of seconds</w:t>
            </w:r>
          </w:p>
          <w:p w14:paraId="4F1722E8" w14:textId="77777777" w:rsidR="00E66AE3" w:rsidRDefault="006525C8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color w:val="171717"/>
                <w:highlight w:val="white"/>
              </w:rPr>
              <w:t xml:space="preserve">      since January 1 1970 UTC, indicating when </w:t>
            </w:r>
            <w:r>
              <w:rPr>
                <w:rFonts w:ascii="Source Sans Pro" w:eastAsia="Source Sans Pro" w:hAnsi="Source Sans Pro" w:cs="Source Sans Pro"/>
                <w:color w:val="171717"/>
                <w:highlight w:val="white"/>
              </w:rPr>
              <w:t>this token will expire</w:t>
            </w:r>
          </w:p>
          <w:p w14:paraId="45A2F2A7" w14:textId="77777777" w:rsidR="00E66AE3" w:rsidRDefault="00E66AE3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3B861" w14:textId="77777777" w:rsidR="00E66AE3" w:rsidRDefault="006525C8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color w:val="171717"/>
                <w:highlight w:val="white"/>
              </w:rPr>
              <w:t>No</w:t>
            </w:r>
          </w:p>
        </w:tc>
      </w:tr>
      <w:tr w:rsidR="00E66AE3" w14:paraId="4C2C70A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E6D68" w14:textId="77777777" w:rsidR="00E66AE3" w:rsidRDefault="006525C8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  <w:proofErr w:type="spellStart"/>
            <w:r>
              <w:rPr>
                <w:rFonts w:ascii="Source Sans Pro" w:eastAsia="Source Sans Pro" w:hAnsi="Source Sans Pro" w:cs="Source Sans Pro"/>
                <w:color w:val="171717"/>
                <w:highlight w:val="white"/>
              </w:rPr>
              <w:t>authorized_at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7EF12" w14:textId="77777777" w:rsidR="00E66AE3" w:rsidRDefault="006525C8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color w:val="171717"/>
                <w:highlight w:val="white"/>
              </w:rPr>
              <w:t xml:space="preserve">Integer timestamp, measured </w:t>
            </w:r>
            <w:r>
              <w:rPr>
                <w:rFonts w:ascii="Source Sans Pro" w:eastAsia="Source Sans Pro" w:hAnsi="Source Sans Pro" w:cs="Source Sans Pro"/>
                <w:color w:val="171717"/>
                <w:highlight w:val="white"/>
              </w:rPr>
              <w:lastRenderedPageBreak/>
              <w:t>in the number of seconds</w:t>
            </w:r>
          </w:p>
          <w:p w14:paraId="625B5988" w14:textId="77777777" w:rsidR="00E66AE3" w:rsidRDefault="006525C8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color w:val="171717"/>
                <w:highlight w:val="white"/>
              </w:rPr>
              <w:t xml:space="preserve">      since January 1 1970 UTC, indicating when token was authorized</w:t>
            </w:r>
          </w:p>
          <w:p w14:paraId="6586A7FF" w14:textId="77777777" w:rsidR="00E66AE3" w:rsidRDefault="00E66AE3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7C98F" w14:textId="77777777" w:rsidR="00E66AE3" w:rsidRDefault="006525C8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171717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color w:val="171717"/>
                <w:highlight w:val="white"/>
              </w:rPr>
              <w:lastRenderedPageBreak/>
              <w:t>No</w:t>
            </w:r>
          </w:p>
        </w:tc>
      </w:tr>
    </w:tbl>
    <w:p w14:paraId="5FEB9541" w14:textId="77777777" w:rsidR="00E66AE3" w:rsidRDefault="00E66AE3">
      <w:pPr>
        <w:rPr>
          <w:rFonts w:ascii="Source Sans Pro" w:eastAsia="Source Sans Pro" w:hAnsi="Source Sans Pro" w:cs="Source Sans Pro"/>
          <w:color w:val="171717"/>
          <w:highlight w:val="white"/>
        </w:rPr>
      </w:pPr>
    </w:p>
    <w:p w14:paraId="6BC9DAD8" w14:textId="77777777" w:rsidR="00E66AE3" w:rsidRDefault="006525C8">
      <w:pPr>
        <w:rPr>
          <w:rFonts w:ascii="Source Sans Pro" w:eastAsia="Source Sans Pro" w:hAnsi="Source Sans Pro" w:cs="Source Sans Pro"/>
          <w:b/>
          <w:color w:val="1D1C1D"/>
          <w:highlight w:val="white"/>
        </w:rPr>
      </w:pPr>
      <w:r>
        <w:rPr>
          <w:rFonts w:ascii="Source Sans Pro" w:eastAsia="Source Sans Pro" w:hAnsi="Source Sans Pro" w:cs="Source Sans Pro"/>
          <w:b/>
          <w:color w:val="1D1C1D"/>
          <w:highlight w:val="white"/>
        </w:rPr>
        <w:t>Sample responses</w:t>
      </w:r>
    </w:p>
    <w:p w14:paraId="39DD7074" w14:textId="77777777" w:rsidR="00E66AE3" w:rsidRDefault="006525C8">
      <w:pPr>
        <w:rPr>
          <w:rFonts w:ascii="Source Sans Pro" w:eastAsia="Source Sans Pro" w:hAnsi="Source Sans Pro" w:cs="Source Sans Pro"/>
          <w:b/>
          <w:color w:val="1D1C1D"/>
          <w:highlight w:val="white"/>
        </w:rPr>
      </w:pPr>
      <w:r>
        <w:rPr>
          <w:rFonts w:ascii="Source Sans Pro" w:eastAsia="Source Sans Pro" w:hAnsi="Source Sans Pro" w:cs="Source Sans Pro"/>
          <w:b/>
          <w:color w:val="1D1C1D"/>
          <w:highlight w:val="white"/>
        </w:rPr>
        <w:t>Token revoked:</w:t>
      </w:r>
    </w:p>
    <w:p w14:paraId="7F2FDFD6" w14:textId="77777777" w:rsidR="00E66AE3" w:rsidRDefault="006525C8">
      <w:pP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</w:pPr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curli -d 'token=AQWLmNqvW4JCbEePhbGpLhr7OesejxQC9YhxisJvIY2t6Pv8zCjGksak3NaLt4gBgU1dyV8SdX5X2fA1ebcJ7eVdvwX7Ii_m3pSr_2OveUf4NpAr5vnkeNJXa7av6KBn4IKQhJ7ao0YqI91g6miZ3puQBksYFoTtckOBVvH4z-T_C4it5kcVsGTKcvZn5aQ9JdNABKTLhSeoFu6Q52cRWWaT_jbdHU6E4jjazjNQUKOZiKA6</w:t>
      </w:r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h5pnh2ppSJcQUUwCvBiSfiA2oe205Kp3txqvYkPdkDrEHuCqlUHDixQhWcepWL3pkV4fKLLj9kNJq0X2dCRYLSuTCZXYuye6yYsDfxmwt1Dp_Q&amp;client_id=84o1i5mjq59xuv&amp;client_secret=Yn4GaPGMZSwmG2J3' https://www.linkedin-ei.com/oauth/v2/introspectToken -v -H "Content-Type: application/x-</w:t>
      </w:r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www-form-</w:t>
      </w:r>
      <w:proofErr w:type="spellStart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urlencoded</w:t>
      </w:r>
      <w:proofErr w:type="spellEnd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"</w:t>
      </w:r>
    </w:p>
    <w:p w14:paraId="6AAB22CE" w14:textId="77777777" w:rsidR="00E66AE3" w:rsidRDefault="006525C8">
      <w:pP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</w:pPr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 xml:space="preserve">  {</w:t>
      </w:r>
    </w:p>
    <w:p w14:paraId="426321A9" w14:textId="77777777" w:rsidR="00E66AE3" w:rsidRDefault="006525C8">
      <w:pP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</w:pPr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 xml:space="preserve">    "active": false,</w:t>
      </w:r>
    </w:p>
    <w:p w14:paraId="700F2EA7" w14:textId="77777777" w:rsidR="00E66AE3" w:rsidRDefault="006525C8">
      <w:pP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</w:pPr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 xml:space="preserve">    "</w:t>
      </w:r>
      <w:proofErr w:type="spellStart"/>
      <w:proofErr w:type="gramStart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client</w:t>
      </w:r>
      <w:proofErr w:type="gramEnd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_id</w:t>
      </w:r>
      <w:proofErr w:type="spellEnd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": "84o1i5mjq59xuv",</w:t>
      </w:r>
    </w:p>
    <w:p w14:paraId="117DA9D7" w14:textId="77777777" w:rsidR="00E66AE3" w:rsidRDefault="006525C8">
      <w:pP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</w:pPr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 xml:space="preserve">    "</w:t>
      </w:r>
      <w:proofErr w:type="spellStart"/>
      <w:proofErr w:type="gramStart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created</w:t>
      </w:r>
      <w:proofErr w:type="gramEnd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_at</w:t>
      </w:r>
      <w:proofErr w:type="spellEnd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": 1587497291083,</w:t>
      </w:r>
    </w:p>
    <w:p w14:paraId="1CE9699C" w14:textId="77777777" w:rsidR="00E66AE3" w:rsidRDefault="006525C8">
      <w:pP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</w:pPr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 xml:space="preserve">    "status": "revoked",</w:t>
      </w:r>
    </w:p>
    <w:p w14:paraId="41854A9B" w14:textId="77777777" w:rsidR="00E66AE3" w:rsidRDefault="006525C8">
      <w:pP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</w:pPr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 xml:space="preserve">    "</w:t>
      </w:r>
      <w:proofErr w:type="spellStart"/>
      <w:proofErr w:type="gramStart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expires</w:t>
      </w:r>
      <w:proofErr w:type="gramEnd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_in</w:t>
      </w:r>
      <w:proofErr w:type="spellEnd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": 1587497620127,</w:t>
      </w:r>
    </w:p>
    <w:p w14:paraId="318BFA58" w14:textId="77777777" w:rsidR="00E66AE3" w:rsidRDefault="006525C8">
      <w:pP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</w:pPr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 xml:space="preserve">    "scope": "</w:t>
      </w:r>
      <w:proofErr w:type="spellStart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r_</w:t>
      </w:r>
      <w:proofErr w:type="gramStart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basicprofile,rw</w:t>
      </w:r>
      <w:proofErr w:type="gramEnd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_organization,w_share</w:t>
      </w:r>
      <w:proofErr w:type="spellEnd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"</w:t>
      </w:r>
    </w:p>
    <w:p w14:paraId="620FDA3C" w14:textId="77777777" w:rsidR="00E66AE3" w:rsidRDefault="006525C8">
      <w:pP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</w:pPr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}</w:t>
      </w:r>
    </w:p>
    <w:p w14:paraId="15340897" w14:textId="77777777" w:rsidR="00E66AE3" w:rsidRDefault="00E66AE3">
      <w:pP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</w:pPr>
    </w:p>
    <w:p w14:paraId="083A45B3" w14:textId="77777777" w:rsidR="00E66AE3" w:rsidRDefault="006525C8">
      <w:pPr>
        <w:rPr>
          <w:rFonts w:ascii="Source Sans Pro" w:eastAsia="Source Sans Pro" w:hAnsi="Source Sans Pro" w:cs="Source Sans Pro"/>
          <w:b/>
          <w:color w:val="1D1C1D"/>
          <w:sz w:val="21"/>
          <w:szCs w:val="21"/>
          <w:highlight w:val="white"/>
        </w:rPr>
      </w:pPr>
      <w:r>
        <w:rPr>
          <w:rFonts w:ascii="Source Sans Pro" w:eastAsia="Source Sans Pro" w:hAnsi="Source Sans Pro" w:cs="Source Sans Pro"/>
          <w:b/>
          <w:color w:val="1D1C1D"/>
          <w:sz w:val="21"/>
          <w:szCs w:val="21"/>
          <w:highlight w:val="white"/>
        </w:rPr>
        <w:t>Token expired:</w:t>
      </w:r>
    </w:p>
    <w:p w14:paraId="3E90AA63" w14:textId="77777777" w:rsidR="00E66AE3" w:rsidRDefault="006525C8">
      <w:pP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</w:pPr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{</w:t>
      </w:r>
    </w:p>
    <w:p w14:paraId="4EE560F2" w14:textId="77777777" w:rsidR="00E66AE3" w:rsidRDefault="006525C8">
      <w:pP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</w:pPr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 xml:space="preserve">    "active": false,</w:t>
      </w:r>
    </w:p>
    <w:p w14:paraId="50C4FA9B" w14:textId="77777777" w:rsidR="00E66AE3" w:rsidRDefault="006525C8">
      <w:pP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</w:pPr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 xml:space="preserve">    "</w:t>
      </w:r>
      <w:proofErr w:type="spellStart"/>
      <w:proofErr w:type="gramStart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client</w:t>
      </w:r>
      <w:proofErr w:type="gramEnd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_id</w:t>
      </w:r>
      <w:proofErr w:type="spellEnd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": "84o1i5mjq59xuv",</w:t>
      </w:r>
    </w:p>
    <w:p w14:paraId="2FCEEC38" w14:textId="77777777" w:rsidR="00E66AE3" w:rsidRDefault="006525C8">
      <w:pP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</w:pPr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 xml:space="preserve">    "</w:t>
      </w:r>
      <w:proofErr w:type="spellStart"/>
      <w:proofErr w:type="gramStart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authorized</w:t>
      </w:r>
      <w:proofErr w:type="gramEnd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_at</w:t>
      </w:r>
      <w:proofErr w:type="spellEnd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": 1587497291000,</w:t>
      </w:r>
    </w:p>
    <w:p w14:paraId="3048E701" w14:textId="77777777" w:rsidR="00E66AE3" w:rsidRDefault="006525C8">
      <w:pP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</w:pPr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 xml:space="preserve">    "</w:t>
      </w:r>
      <w:proofErr w:type="spellStart"/>
      <w:proofErr w:type="gramStart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created</w:t>
      </w:r>
      <w:proofErr w:type="gramEnd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_at</w:t>
      </w:r>
      <w:proofErr w:type="spellEnd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": 1587497291083,</w:t>
      </w:r>
    </w:p>
    <w:p w14:paraId="77D2CFDA" w14:textId="77777777" w:rsidR="00E66AE3" w:rsidRDefault="006525C8">
      <w:pP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</w:pPr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 xml:space="preserve">    "status": "expired",</w:t>
      </w:r>
    </w:p>
    <w:p w14:paraId="6D7CCAC4" w14:textId="77777777" w:rsidR="00E66AE3" w:rsidRDefault="006525C8">
      <w:pP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</w:pPr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 xml:space="preserve">    "</w:t>
      </w:r>
      <w:proofErr w:type="spellStart"/>
      <w:proofErr w:type="gramStart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expires</w:t>
      </w:r>
      <w:proofErr w:type="gramEnd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_in</w:t>
      </w:r>
      <w:proofErr w:type="spellEnd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": 1587497620127,</w:t>
      </w:r>
    </w:p>
    <w:p w14:paraId="677BA2AF" w14:textId="77777777" w:rsidR="00E66AE3" w:rsidRDefault="006525C8">
      <w:pP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</w:pPr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 xml:space="preserve">    "scope": "</w:t>
      </w:r>
      <w:proofErr w:type="spellStart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r_</w:t>
      </w:r>
      <w:proofErr w:type="gramStart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basicprofile,rw</w:t>
      </w:r>
      <w:proofErr w:type="gramEnd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_organization,w_share</w:t>
      </w:r>
      <w:proofErr w:type="spellEnd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"</w:t>
      </w:r>
    </w:p>
    <w:p w14:paraId="0D1CF98E" w14:textId="77777777" w:rsidR="00E66AE3" w:rsidRDefault="006525C8">
      <w:pP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</w:pPr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}</w:t>
      </w:r>
    </w:p>
    <w:p w14:paraId="2B9E783B" w14:textId="77777777" w:rsidR="00E66AE3" w:rsidRDefault="00E66AE3">
      <w:pP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</w:pPr>
    </w:p>
    <w:p w14:paraId="79773962" w14:textId="77777777" w:rsidR="00E66AE3" w:rsidRDefault="00E66AE3">
      <w:pP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</w:pPr>
    </w:p>
    <w:p w14:paraId="6DE16F84" w14:textId="77777777" w:rsidR="00E66AE3" w:rsidRDefault="006525C8">
      <w:pPr>
        <w:rPr>
          <w:rFonts w:ascii="Source Sans Pro" w:eastAsia="Source Sans Pro" w:hAnsi="Source Sans Pro" w:cs="Source Sans Pro"/>
          <w:b/>
          <w:color w:val="1D1C1D"/>
          <w:highlight w:val="white"/>
        </w:rPr>
      </w:pPr>
      <w:r>
        <w:rPr>
          <w:rFonts w:ascii="Source Sans Pro" w:eastAsia="Source Sans Pro" w:hAnsi="Source Sans Pro" w:cs="Source Sans Pro"/>
          <w:b/>
          <w:color w:val="1D1C1D"/>
          <w:highlight w:val="white"/>
        </w:rPr>
        <w:t>Valid token:</w:t>
      </w:r>
    </w:p>
    <w:p w14:paraId="7C801229" w14:textId="77777777" w:rsidR="00E66AE3" w:rsidRDefault="00E66AE3">
      <w:pPr>
        <w:rPr>
          <w:rFonts w:ascii="Source Sans Pro" w:eastAsia="Source Sans Pro" w:hAnsi="Source Sans Pro" w:cs="Source Sans Pro"/>
          <w:b/>
          <w:color w:val="1D1C1D"/>
          <w:highlight w:val="white"/>
        </w:rPr>
      </w:pPr>
    </w:p>
    <w:p w14:paraId="5845AECC" w14:textId="77777777" w:rsidR="00E66AE3" w:rsidRDefault="006525C8">
      <w:pP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</w:pPr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{</w:t>
      </w:r>
    </w:p>
    <w:p w14:paraId="044FA45A" w14:textId="77777777" w:rsidR="00E66AE3" w:rsidRDefault="006525C8">
      <w:pP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</w:pPr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 xml:space="preserve">    "active": true,</w:t>
      </w:r>
    </w:p>
    <w:p w14:paraId="7E60B4CF" w14:textId="77777777" w:rsidR="00E66AE3" w:rsidRDefault="006525C8">
      <w:pP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</w:pPr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 xml:space="preserve">    "</w:t>
      </w:r>
      <w:proofErr w:type="spellStart"/>
      <w:proofErr w:type="gramStart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client</w:t>
      </w:r>
      <w:proofErr w:type="gramEnd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_id</w:t>
      </w:r>
      <w:proofErr w:type="spellEnd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": "84o1i5mjq59xuv",</w:t>
      </w:r>
    </w:p>
    <w:p w14:paraId="5F05582B" w14:textId="77777777" w:rsidR="00E66AE3" w:rsidRDefault="006525C8">
      <w:pP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</w:pPr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lastRenderedPageBreak/>
        <w:t xml:space="preserve">    "</w:t>
      </w:r>
      <w:proofErr w:type="spellStart"/>
      <w:proofErr w:type="gramStart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authorized</w:t>
      </w:r>
      <w:proofErr w:type="gramEnd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_at</w:t>
      </w:r>
      <w:proofErr w:type="spellEnd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": 1587497291000,</w:t>
      </w:r>
    </w:p>
    <w:p w14:paraId="6B1443E8" w14:textId="77777777" w:rsidR="00E66AE3" w:rsidRDefault="006525C8">
      <w:pP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</w:pPr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 xml:space="preserve">    "</w:t>
      </w:r>
      <w:proofErr w:type="spellStart"/>
      <w:proofErr w:type="gramStart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created</w:t>
      </w:r>
      <w:proofErr w:type="gramEnd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_at</w:t>
      </w:r>
      <w:proofErr w:type="spellEnd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": 1587497291083,</w:t>
      </w:r>
    </w:p>
    <w:p w14:paraId="037E16C4" w14:textId="77777777" w:rsidR="00E66AE3" w:rsidRDefault="006525C8">
      <w:pP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</w:pPr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 xml:space="preserve">    "status": "active",</w:t>
      </w:r>
    </w:p>
    <w:p w14:paraId="173C1DDE" w14:textId="77777777" w:rsidR="00E66AE3" w:rsidRDefault="006525C8">
      <w:pP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</w:pPr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 xml:space="preserve">    "</w:t>
      </w:r>
      <w:proofErr w:type="spellStart"/>
      <w:proofErr w:type="gramStart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expires</w:t>
      </w:r>
      <w:proofErr w:type="gramEnd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_in</w:t>
      </w:r>
      <w:proofErr w:type="spellEnd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": 1587497620127,</w:t>
      </w:r>
    </w:p>
    <w:p w14:paraId="78529E1E" w14:textId="77777777" w:rsidR="00E66AE3" w:rsidRDefault="006525C8">
      <w:pP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</w:pPr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 xml:space="preserve"> </w:t>
      </w:r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 xml:space="preserve">   "scope": "</w:t>
      </w:r>
      <w:proofErr w:type="spellStart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r_</w:t>
      </w:r>
      <w:proofErr w:type="gramStart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basicprofile,rw</w:t>
      </w:r>
      <w:proofErr w:type="gramEnd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_organization,w_share</w:t>
      </w:r>
      <w:proofErr w:type="spellEnd"/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"</w:t>
      </w:r>
    </w:p>
    <w:p w14:paraId="1488E840" w14:textId="77777777" w:rsidR="00E66AE3" w:rsidRDefault="006525C8">
      <w:pP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</w:pPr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}</w:t>
      </w:r>
    </w:p>
    <w:p w14:paraId="6342A2C2" w14:textId="77777777" w:rsidR="00E66AE3" w:rsidRDefault="00E66AE3">
      <w:pP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</w:pPr>
    </w:p>
    <w:p w14:paraId="0E6ADF92" w14:textId="77777777" w:rsidR="00E66AE3" w:rsidRDefault="006525C8">
      <w:pPr>
        <w:rPr>
          <w:rFonts w:ascii="Source Sans Pro" w:eastAsia="Source Sans Pro" w:hAnsi="Source Sans Pro" w:cs="Source Sans Pro"/>
          <w:b/>
          <w:color w:val="1D1C1D"/>
          <w:highlight w:val="white"/>
        </w:rPr>
      </w:pPr>
      <w:proofErr w:type="spellStart"/>
      <w:r>
        <w:rPr>
          <w:rFonts w:ascii="Source Sans Pro" w:eastAsia="Source Sans Pro" w:hAnsi="Source Sans Pro" w:cs="Source Sans Pro"/>
          <w:b/>
          <w:color w:val="1D1C1D"/>
          <w:highlight w:val="white"/>
        </w:rPr>
        <w:t>Passedin</w:t>
      </w:r>
      <w:proofErr w:type="spellEnd"/>
      <w:r>
        <w:rPr>
          <w:rFonts w:ascii="Source Sans Pro" w:eastAsia="Source Sans Pro" w:hAnsi="Source Sans Pro" w:cs="Source Sans Pro"/>
          <w:b/>
          <w:color w:val="1D1C1D"/>
          <w:highlight w:val="white"/>
        </w:rPr>
        <w:t xml:space="preserve"> client information doesn’t match the token </w:t>
      </w:r>
      <w:proofErr w:type="gramStart"/>
      <w:r>
        <w:rPr>
          <w:rFonts w:ascii="Source Sans Pro" w:eastAsia="Source Sans Pro" w:hAnsi="Source Sans Pro" w:cs="Source Sans Pro"/>
          <w:b/>
          <w:color w:val="1D1C1D"/>
          <w:highlight w:val="white"/>
        </w:rPr>
        <w:t>information(</w:t>
      </w:r>
      <w:proofErr w:type="gramEnd"/>
      <w:r>
        <w:rPr>
          <w:rFonts w:ascii="Source Sans Pro" w:eastAsia="Source Sans Pro" w:hAnsi="Source Sans Pro" w:cs="Source Sans Pro"/>
          <w:color w:val="1D1C1D"/>
          <w:highlight w:val="white"/>
        </w:rPr>
        <w:t>If client credentials passed in the request doesn’t match with the client information in the access token)</w:t>
      </w:r>
    </w:p>
    <w:p w14:paraId="350F9784" w14:textId="77777777" w:rsidR="00E66AE3" w:rsidRDefault="00E66AE3">
      <w:pPr>
        <w:rPr>
          <w:rFonts w:ascii="Source Sans Pro" w:eastAsia="Source Sans Pro" w:hAnsi="Source Sans Pro" w:cs="Source Sans Pro"/>
          <w:b/>
          <w:color w:val="1D1C1D"/>
          <w:highlight w:val="white"/>
        </w:rPr>
      </w:pPr>
    </w:p>
    <w:p w14:paraId="323474A0" w14:textId="77777777" w:rsidR="00E66AE3" w:rsidRDefault="006525C8">
      <w:pP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</w:pPr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{</w:t>
      </w:r>
    </w:p>
    <w:p w14:paraId="216AF784" w14:textId="77777777" w:rsidR="00E66AE3" w:rsidRDefault="006525C8">
      <w:pP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</w:pPr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 xml:space="preserve">    "active": false</w:t>
      </w:r>
    </w:p>
    <w:p w14:paraId="1FA6512E" w14:textId="77777777" w:rsidR="00E66AE3" w:rsidRDefault="006525C8">
      <w:pPr>
        <w:rPr>
          <w:rFonts w:ascii="Source Sans Pro" w:eastAsia="Source Sans Pro" w:hAnsi="Source Sans Pro" w:cs="Source Sans Pro"/>
          <w:color w:val="171717"/>
          <w:highlight w:val="white"/>
        </w:rPr>
      </w:pPr>
      <w:r>
        <w:rPr>
          <w:rFonts w:ascii="Source Sans Pro" w:eastAsia="Source Sans Pro" w:hAnsi="Source Sans Pro" w:cs="Source Sans Pro"/>
          <w:color w:val="1D1C1D"/>
          <w:sz w:val="21"/>
          <w:szCs w:val="21"/>
          <w:highlight w:val="white"/>
        </w:rPr>
        <w:t>}</w:t>
      </w:r>
    </w:p>
    <w:p w14:paraId="4A851D77" w14:textId="77777777" w:rsidR="00E66AE3" w:rsidRDefault="00E66AE3">
      <w:pPr>
        <w:rPr>
          <w:rFonts w:ascii="Source Sans Pro" w:eastAsia="Source Sans Pro" w:hAnsi="Source Sans Pro" w:cs="Source Sans Pro"/>
          <w:color w:val="171717"/>
          <w:highlight w:val="white"/>
        </w:rPr>
      </w:pPr>
    </w:p>
    <w:p w14:paraId="6FC82A35" w14:textId="77777777" w:rsidR="00E66AE3" w:rsidRDefault="00E66AE3">
      <w:pPr>
        <w:rPr>
          <w:rFonts w:ascii="Source Sans Pro" w:eastAsia="Source Sans Pro" w:hAnsi="Source Sans Pro" w:cs="Source Sans Pro"/>
          <w:color w:val="1D1C1D"/>
          <w:highlight w:val="white"/>
        </w:rPr>
      </w:pPr>
    </w:p>
    <w:p w14:paraId="6D081422" w14:textId="77777777" w:rsidR="00E66AE3" w:rsidRDefault="006525C8">
      <w:pPr>
        <w:rPr>
          <w:rFonts w:ascii="Source Sans Pro" w:eastAsia="Source Sans Pro" w:hAnsi="Source Sans Pro" w:cs="Source Sans Pro"/>
          <w:b/>
          <w:color w:val="1D1C1D"/>
          <w:highlight w:val="white"/>
        </w:rPr>
      </w:pPr>
      <w:r>
        <w:rPr>
          <w:rFonts w:ascii="Source Sans Pro" w:eastAsia="Source Sans Pro" w:hAnsi="Source Sans Pro" w:cs="Source Sans Pro"/>
          <w:b/>
          <w:color w:val="1D1C1D"/>
          <w:highlight w:val="white"/>
        </w:rPr>
        <w:t>Error response</w:t>
      </w:r>
    </w:p>
    <w:p w14:paraId="69F9574F" w14:textId="77777777" w:rsidR="00E66AE3" w:rsidRDefault="00E66AE3">
      <w:pPr>
        <w:rPr>
          <w:rFonts w:ascii="Source Sans Pro" w:eastAsia="Source Sans Pro" w:hAnsi="Source Sans Pro" w:cs="Source Sans Pro"/>
          <w:b/>
          <w:color w:val="1D1C1D"/>
          <w:highlight w:val="white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66AE3" w14:paraId="55376D0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74E63" w14:textId="77777777" w:rsidR="00E66AE3" w:rsidRDefault="00652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  <w:color w:val="1D1C1D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b/>
                <w:color w:val="1D1C1D"/>
                <w:highlight w:val="white"/>
              </w:rPr>
              <w:t>Description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6F9E4" w14:textId="77777777" w:rsidR="00E66AE3" w:rsidRDefault="00652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  <w:color w:val="1D1C1D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b/>
                <w:color w:val="1D1C1D"/>
                <w:highlight w:val="white"/>
              </w:rPr>
              <w:t>Error response</w:t>
            </w:r>
          </w:p>
          <w:p w14:paraId="30CD7612" w14:textId="77777777" w:rsidR="00E66AE3" w:rsidRDefault="00E66A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b/>
                <w:color w:val="1D1C1D"/>
                <w:highlight w:val="white"/>
              </w:rPr>
            </w:pPr>
          </w:p>
        </w:tc>
      </w:tr>
      <w:tr w:rsidR="00E66AE3" w14:paraId="78C00E9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D7862" w14:textId="77777777" w:rsidR="00E66AE3" w:rsidRDefault="00652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1D1C1D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color w:val="1D1C1D"/>
                <w:highlight w:val="white"/>
              </w:rPr>
              <w:t>If client credentials passed in the request is not valid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02A34" w14:textId="77777777" w:rsidR="00E66AE3" w:rsidRDefault="00652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1D1C1D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color w:val="1D1C1D"/>
                <w:sz w:val="20"/>
                <w:szCs w:val="20"/>
                <w:highlight w:val="white"/>
              </w:rPr>
              <w:t>H</w:t>
            </w:r>
            <w:r>
              <w:rPr>
                <w:rFonts w:ascii="Source Sans Pro" w:eastAsia="Source Sans Pro" w:hAnsi="Source Sans Pro" w:cs="Source Sans Pro"/>
                <w:color w:val="1D1C1D"/>
                <w:highlight w:val="white"/>
              </w:rPr>
              <w:t>TTP 401 (Unauthorized)</w:t>
            </w:r>
          </w:p>
        </w:tc>
      </w:tr>
      <w:tr w:rsidR="00E66AE3" w14:paraId="572FCAF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CA0E0" w14:textId="77777777" w:rsidR="00E66AE3" w:rsidRDefault="00652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1D1C1D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color w:val="1D1C1D"/>
                <w:highlight w:val="white"/>
              </w:rPr>
              <w:t xml:space="preserve">If access token verification results in </w:t>
            </w:r>
            <w:proofErr w:type="spellStart"/>
            <w:r>
              <w:rPr>
                <w:rFonts w:ascii="Source Sans Pro" w:eastAsia="Source Sans Pro" w:hAnsi="Source Sans Pro" w:cs="Source Sans Pro"/>
                <w:color w:val="1D1C1D"/>
                <w:highlight w:val="white"/>
              </w:rPr>
              <w:t>member_restricted</w:t>
            </w:r>
            <w:proofErr w:type="spellEnd"/>
            <w:r>
              <w:rPr>
                <w:rFonts w:ascii="Source Sans Pro" w:eastAsia="Source Sans Pro" w:hAnsi="Source Sans Pro" w:cs="Source Sans Pro"/>
                <w:color w:val="1D1C1D"/>
                <w:highlight w:val="white"/>
              </w:rPr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4B27A" w14:textId="77777777" w:rsidR="00E66AE3" w:rsidRDefault="006525C8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1D1C1D"/>
                <w:sz w:val="20"/>
                <w:szCs w:val="20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color w:val="1D1C1D"/>
                <w:sz w:val="20"/>
                <w:szCs w:val="20"/>
                <w:highlight w:val="white"/>
              </w:rPr>
              <w:t>HTTP 401(Unauthorized)</w:t>
            </w:r>
          </w:p>
        </w:tc>
      </w:tr>
      <w:tr w:rsidR="00E66AE3" w14:paraId="5EA23D2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A14A2" w14:textId="77777777" w:rsidR="00E66AE3" w:rsidRDefault="006525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ans Pro" w:eastAsia="Source Sans Pro" w:hAnsi="Source Sans Pro" w:cs="Source Sans Pro"/>
                <w:color w:val="1D1C1D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color w:val="1D1C1D"/>
                <w:highlight w:val="white"/>
              </w:rPr>
              <w:t>If app hits fuse throttling for this endpoint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67FD0" w14:textId="77777777" w:rsidR="00E66AE3" w:rsidRDefault="006525C8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color w:val="1D1C1D"/>
                <w:sz w:val="20"/>
                <w:szCs w:val="20"/>
                <w:highlight w:val="white"/>
              </w:rPr>
            </w:pPr>
            <w:r>
              <w:rPr>
                <w:rFonts w:ascii="Source Sans Pro" w:eastAsia="Source Sans Pro" w:hAnsi="Source Sans Pro" w:cs="Source Sans Pro"/>
                <w:color w:val="1D1C1D"/>
                <w:sz w:val="20"/>
                <w:szCs w:val="20"/>
                <w:highlight w:val="white"/>
              </w:rPr>
              <w:t>HTTP 429</w:t>
            </w:r>
          </w:p>
        </w:tc>
      </w:tr>
    </w:tbl>
    <w:p w14:paraId="11110545" w14:textId="77777777" w:rsidR="00E66AE3" w:rsidRDefault="00E66AE3">
      <w:pPr>
        <w:rPr>
          <w:rFonts w:ascii="Source Sans Pro" w:eastAsia="Source Sans Pro" w:hAnsi="Source Sans Pro" w:cs="Source Sans Pro"/>
          <w:b/>
          <w:color w:val="1D1C1D"/>
          <w:highlight w:val="white"/>
        </w:rPr>
      </w:pPr>
    </w:p>
    <w:p w14:paraId="5503E475" w14:textId="77777777" w:rsidR="00E66AE3" w:rsidRDefault="00E66AE3">
      <w:pPr>
        <w:rPr>
          <w:rFonts w:ascii="Source Sans Pro" w:eastAsia="Source Sans Pro" w:hAnsi="Source Sans Pro" w:cs="Source Sans Pro"/>
          <w:b/>
          <w:color w:val="1D1C1D"/>
          <w:highlight w:val="white"/>
        </w:rPr>
      </w:pPr>
    </w:p>
    <w:p w14:paraId="116045C8" w14:textId="77777777" w:rsidR="00E66AE3" w:rsidRDefault="00E66AE3">
      <w:pPr>
        <w:rPr>
          <w:color w:val="1D1C1D"/>
          <w:sz w:val="20"/>
          <w:szCs w:val="20"/>
          <w:highlight w:val="white"/>
        </w:rPr>
      </w:pPr>
    </w:p>
    <w:p w14:paraId="3561C500" w14:textId="77777777" w:rsidR="00E66AE3" w:rsidRDefault="006525C8">
      <w:pPr>
        <w:pStyle w:val="Heading1"/>
        <w:spacing w:line="273" w:lineRule="auto"/>
        <w:rPr>
          <w:rFonts w:ascii="Source Sans Pro SemiBold" w:eastAsia="Source Sans Pro SemiBold" w:hAnsi="Source Sans Pro SemiBold" w:cs="Source Sans Pro SemiBold"/>
          <w:color w:val="0077B5"/>
        </w:rPr>
      </w:pPr>
      <w:bookmarkStart w:id="41" w:name="_7iz617fxpx2d" w:colFirst="0" w:colLast="0"/>
      <w:bookmarkEnd w:id="41"/>
      <w:r>
        <w:rPr>
          <w:rFonts w:ascii="Source Sans Pro SemiBold" w:eastAsia="Source Sans Pro SemiBold" w:hAnsi="Source Sans Pro SemiBold" w:cs="Source Sans Pro SemiBold"/>
          <w:color w:val="0077B5"/>
        </w:rPr>
        <w:t>References</w:t>
      </w:r>
    </w:p>
    <w:p w14:paraId="02CF6573" w14:textId="77777777" w:rsidR="00E66AE3" w:rsidRDefault="006525C8">
      <w:pPr>
        <w:numPr>
          <w:ilvl w:val="0"/>
          <w:numId w:val="3"/>
        </w:numPr>
        <w:spacing w:before="120" w:line="273" w:lineRule="auto"/>
        <w:rPr>
          <w:rFonts w:ascii="Source Sans Pro" w:eastAsia="Source Sans Pro" w:hAnsi="Source Sans Pro" w:cs="Source Sans Pro"/>
          <w:b/>
        </w:rPr>
      </w:pPr>
      <w:hyperlink r:id="rId11">
        <w:r>
          <w:rPr>
            <w:rFonts w:ascii="Source Sans Pro" w:eastAsia="Source Sans Pro" w:hAnsi="Source Sans Pro" w:cs="Source Sans Pro"/>
            <w:b/>
            <w:color w:val="1155CC"/>
            <w:u w:val="single"/>
          </w:rPr>
          <w:t>https://tools.ietf.org/html/rfc7662</w:t>
        </w:r>
      </w:hyperlink>
      <w:r>
        <w:rPr>
          <w:rFonts w:ascii="Source Sans Pro" w:eastAsia="Source Sans Pro" w:hAnsi="Source Sans Pro" w:cs="Source Sans Pro"/>
          <w:b/>
        </w:rPr>
        <w:t xml:space="preserve"> </w:t>
      </w:r>
    </w:p>
    <w:p w14:paraId="69739516" w14:textId="77777777" w:rsidR="00E66AE3" w:rsidRDefault="00E66AE3">
      <w:pPr>
        <w:rPr>
          <w:sz w:val="20"/>
          <w:szCs w:val="20"/>
        </w:rPr>
      </w:pPr>
    </w:p>
    <w:p w14:paraId="122B628F" w14:textId="77777777" w:rsidR="00E66AE3" w:rsidRDefault="00E66AE3">
      <w:pPr>
        <w:rPr>
          <w:b/>
          <w:sz w:val="20"/>
          <w:szCs w:val="20"/>
        </w:rPr>
      </w:pPr>
    </w:p>
    <w:p w14:paraId="2570D235" w14:textId="77777777" w:rsidR="00E66AE3" w:rsidRDefault="00E66AE3">
      <w:pPr>
        <w:ind w:left="720"/>
        <w:rPr>
          <w:sz w:val="20"/>
          <w:szCs w:val="20"/>
        </w:rPr>
      </w:pPr>
    </w:p>
    <w:sectPr w:rsidR="00E66AE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SemiBold">
    <w:charset w:val="00"/>
    <w:family w:val="swiss"/>
    <w:pitch w:val="variable"/>
    <w:sig w:usb0="600002F7" w:usb1="02000001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B56DD"/>
    <w:multiLevelType w:val="multilevel"/>
    <w:tmpl w:val="6882BB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36E2DF1"/>
    <w:multiLevelType w:val="hybridMultilevel"/>
    <w:tmpl w:val="556A19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123071"/>
    <w:multiLevelType w:val="multilevel"/>
    <w:tmpl w:val="58449E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5483FCA"/>
    <w:multiLevelType w:val="multilevel"/>
    <w:tmpl w:val="F8A477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rikumar Sadasivam">
    <w15:presenceInfo w15:providerId="Windows Live" w15:userId="5aacfaf40101a3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AE3"/>
    <w:rsid w:val="006525C8"/>
    <w:rsid w:val="0073515B"/>
    <w:rsid w:val="00BF6EED"/>
    <w:rsid w:val="00CA68DB"/>
    <w:rsid w:val="00E66AE3"/>
    <w:rsid w:val="00EA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7ED37"/>
  <w15:docId w15:val="{A256DAD1-F656-40B6-94B4-06AE8B47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351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51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515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51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515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3515B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EA4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-ei.com/oauth/v2/introspect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www.linkedin-ei.com/oauth/v2/introspec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ols.ietf.org/html/rfc6749" TargetMode="External"/><Relationship Id="rId11" Type="http://schemas.openxmlformats.org/officeDocument/2006/relationships/hyperlink" Target="https://tools.ietf.org/html/rfc7662" TargetMode="External"/><Relationship Id="rId5" Type="http://schemas.openxmlformats.org/officeDocument/2006/relationships/hyperlink" Target="https://tools.ietf.org/html/rfc7662" TargetMode="External"/><Relationship Id="rId10" Type="http://schemas.openxmlformats.org/officeDocument/2006/relationships/hyperlink" Target="https://www.linkedin.com/oauth/v2/introspectTok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oauth/v2/introspectTok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1346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SRIKUMAR</dc:creator>
  <cp:lastModifiedBy>Srikumar Sadasivam</cp:lastModifiedBy>
  <cp:revision>2</cp:revision>
  <dcterms:created xsi:type="dcterms:W3CDTF">2022-02-21T07:29:00Z</dcterms:created>
  <dcterms:modified xsi:type="dcterms:W3CDTF">2022-02-21T07:29:00Z</dcterms:modified>
</cp:coreProperties>
</file>